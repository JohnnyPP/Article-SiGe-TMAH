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E99" w:rsidRDefault="009363D6" w:rsidP="00127CC6">
      <w:pPr>
        <w:spacing w:line="480" w:lineRule="auto"/>
        <w:rPr>
          <w:ins w:id="0" w:author="Kolan" w:date="2012-12-25T14:55:00Z"/>
          <w:rFonts w:cs="Times New Roman"/>
          <w:b/>
          <w:sz w:val="32"/>
          <w:szCs w:val="32"/>
          <w:lang w:val="en-US"/>
        </w:rPr>
      </w:pPr>
      <w:del w:id="1" w:author="Kolan" w:date="2012-12-25T14:53:00Z">
        <w:r w:rsidRPr="00CB6E99" w:rsidDel="00B16365">
          <w:rPr>
            <w:rFonts w:cs="Times New Roman"/>
            <w:b/>
            <w:sz w:val="32"/>
            <w:szCs w:val="32"/>
            <w:lang w:val="en-US"/>
            <w:rPrChange w:id="2" w:author="Kolan" w:date="2012-12-20T16:22:00Z">
              <w:rPr>
                <w:rFonts w:cs="Times New Roman"/>
                <w:b/>
                <w:sz w:val="32"/>
                <w:szCs w:val="32"/>
                <w:lang w:val="en-GB"/>
              </w:rPr>
            </w:rPrChange>
          </w:rPr>
          <w:delText>Wet chemical etching of the SiGe(100) surface for nanostructures fabrication</w:delText>
        </w:r>
      </w:del>
      <w:ins w:id="3" w:author="Kolan" w:date="2012-12-23T22:55:00Z">
        <w:r w:rsidR="00CA04AF">
          <w:rPr>
            <w:rFonts w:cs="Times New Roman"/>
            <w:b/>
            <w:sz w:val="32"/>
            <w:szCs w:val="32"/>
            <w:lang w:val="en-US"/>
          </w:rPr>
          <w:t xml:space="preserve">Wet chemical etching of </w:t>
        </w:r>
        <w:proofErr w:type="spellStart"/>
        <w:r w:rsidR="00CA04AF">
          <w:rPr>
            <w:rFonts w:cs="Times New Roman"/>
            <w:b/>
            <w:sz w:val="32"/>
            <w:szCs w:val="32"/>
            <w:lang w:val="en-US"/>
          </w:rPr>
          <w:t>SiGe</w:t>
        </w:r>
        <w:proofErr w:type="spellEnd"/>
        <w:r w:rsidR="00CA04AF">
          <w:rPr>
            <w:rFonts w:cs="Times New Roman"/>
            <w:b/>
            <w:sz w:val="32"/>
            <w:szCs w:val="32"/>
            <w:lang w:val="en-US"/>
          </w:rPr>
          <w:t xml:space="preserve">(100) surface: an atomic force microscopy </w:t>
        </w:r>
      </w:ins>
      <w:ins w:id="4" w:author="Kolan" w:date="2012-12-23T22:56:00Z">
        <w:r w:rsidR="00C94806">
          <w:rPr>
            <w:rFonts w:cs="Times New Roman"/>
            <w:b/>
            <w:sz w:val="32"/>
            <w:szCs w:val="32"/>
            <w:lang w:val="en-US"/>
          </w:rPr>
          <w:t>study</w:t>
        </w:r>
      </w:ins>
    </w:p>
    <w:p w:rsidR="00B16365" w:rsidRPr="00B16365" w:rsidRDefault="00B16365" w:rsidP="00127CC6">
      <w:pPr>
        <w:spacing w:line="480" w:lineRule="auto"/>
        <w:rPr>
          <w:rFonts w:cs="Times New Roman"/>
          <w:b/>
          <w:sz w:val="32"/>
          <w:szCs w:val="32"/>
          <w:lang w:val="en-US"/>
          <w:rPrChange w:id="5" w:author="Kolan" w:date="2012-12-25T14:55:00Z">
            <w:rPr>
              <w:rFonts w:cs="Times New Roman"/>
              <w:szCs w:val="24"/>
              <w:lang w:val="en-GB"/>
            </w:rPr>
          </w:rPrChange>
        </w:rPr>
      </w:pPr>
    </w:p>
    <w:p w:rsidR="00127CC6" w:rsidRPr="00CB6E99" w:rsidRDefault="00127CC6" w:rsidP="00127CC6">
      <w:pPr>
        <w:spacing w:line="480" w:lineRule="auto"/>
        <w:rPr>
          <w:szCs w:val="24"/>
          <w:lang w:val="en-US"/>
          <w:rPrChange w:id="6" w:author="Kolan" w:date="2012-12-20T16:22:00Z">
            <w:rPr>
              <w:szCs w:val="24"/>
              <w:lang w:val="en-GB"/>
            </w:rPr>
          </w:rPrChange>
        </w:rPr>
      </w:pPr>
      <w:r w:rsidRPr="00CB6E99">
        <w:rPr>
          <w:szCs w:val="24"/>
          <w:lang w:val="en-US"/>
          <w:rPrChange w:id="7" w:author="Kolan" w:date="2012-12-20T16:22:00Z">
            <w:rPr>
              <w:szCs w:val="24"/>
              <w:lang w:val="en-GB"/>
            </w:rPr>
          </w:rPrChange>
        </w:rPr>
        <w:t>Krzysztof Kolanek</w:t>
      </w:r>
      <w:r w:rsidRPr="00CB6E99">
        <w:rPr>
          <w:szCs w:val="24"/>
          <w:vertAlign w:val="superscript"/>
          <w:lang w:val="en-US"/>
          <w:rPrChange w:id="8" w:author="Kolan" w:date="2012-12-20T16:22:00Z">
            <w:rPr>
              <w:szCs w:val="24"/>
              <w:vertAlign w:val="superscript"/>
              <w:lang w:val="en-GB"/>
            </w:rPr>
          </w:rPrChange>
        </w:rPr>
        <w:t>*</w:t>
      </w:r>
      <w:ins w:id="9" w:author="Kolan" w:date="2012-12-24T03:12:00Z">
        <w:r w:rsidR="00DF5ED0">
          <w:rPr>
            <w:szCs w:val="24"/>
            <w:vertAlign w:val="superscript"/>
            <w:lang w:val="en-US"/>
          </w:rPr>
          <w:t>a)</w:t>
        </w:r>
      </w:ins>
      <w:r w:rsidRPr="00CB6E99">
        <w:rPr>
          <w:szCs w:val="24"/>
          <w:lang w:val="en-US"/>
          <w:rPrChange w:id="10" w:author="Kolan" w:date="2012-12-20T16:22:00Z">
            <w:rPr>
              <w:szCs w:val="24"/>
              <w:lang w:val="en-GB"/>
            </w:rPr>
          </w:rPrChange>
        </w:rPr>
        <w:t xml:space="preserve">, </w:t>
      </w:r>
      <w:proofErr w:type="spellStart"/>
      <w:r w:rsidR="009363D6" w:rsidRPr="00CB6E99">
        <w:rPr>
          <w:szCs w:val="24"/>
          <w:lang w:val="en-US"/>
          <w:rPrChange w:id="11" w:author="Kolan" w:date="2012-12-20T16:22:00Z">
            <w:rPr>
              <w:szCs w:val="24"/>
              <w:lang w:val="en-GB"/>
            </w:rPr>
          </w:rPrChange>
        </w:rPr>
        <w:t>Piotr</w:t>
      </w:r>
      <w:proofErr w:type="spellEnd"/>
      <w:r w:rsidR="009363D6" w:rsidRPr="00CB6E99">
        <w:rPr>
          <w:szCs w:val="24"/>
          <w:lang w:val="en-US"/>
          <w:rPrChange w:id="12" w:author="Kolan" w:date="2012-12-20T16:22:00Z">
            <w:rPr>
              <w:szCs w:val="24"/>
              <w:lang w:val="en-GB"/>
            </w:rPr>
          </w:rPrChange>
        </w:rPr>
        <w:t xml:space="preserve"> </w:t>
      </w:r>
      <w:ins w:id="13" w:author="Kolan" w:date="2012-12-23T22:59:00Z">
        <w:r w:rsidR="00310491">
          <w:rPr>
            <w:szCs w:val="24"/>
            <w:lang w:val="en-US"/>
          </w:rPr>
          <w:t xml:space="preserve">T. </w:t>
        </w:r>
      </w:ins>
      <w:proofErr w:type="spellStart"/>
      <w:r w:rsidR="009363D6" w:rsidRPr="00CB6E99">
        <w:rPr>
          <w:szCs w:val="24"/>
          <w:lang w:val="en-US"/>
          <w:rPrChange w:id="14" w:author="Kolan" w:date="2012-12-20T16:22:00Z">
            <w:rPr>
              <w:szCs w:val="24"/>
              <w:lang w:val="en-GB"/>
            </w:rPr>
          </w:rPrChange>
        </w:rPr>
        <w:t>Dudek</w:t>
      </w:r>
      <w:ins w:id="15" w:author="Kolan" w:date="2012-12-24T03:13:00Z">
        <w:r w:rsidR="00DF5ED0" w:rsidRPr="00DF5ED0">
          <w:rPr>
            <w:szCs w:val="24"/>
            <w:vertAlign w:val="superscript"/>
            <w:lang w:val="en-US"/>
            <w:rPrChange w:id="16" w:author="Kolan" w:date="2012-12-24T03:13:00Z">
              <w:rPr>
                <w:szCs w:val="24"/>
                <w:lang w:val="en-US"/>
              </w:rPr>
            </w:rPrChange>
          </w:rPr>
          <w:t>b</w:t>
        </w:r>
        <w:proofErr w:type="spellEnd"/>
        <w:r w:rsidR="00DF5ED0" w:rsidRPr="00DF5ED0">
          <w:rPr>
            <w:szCs w:val="24"/>
            <w:vertAlign w:val="superscript"/>
            <w:lang w:val="en-US"/>
            <w:rPrChange w:id="17" w:author="Kolan" w:date="2012-12-24T03:13:00Z">
              <w:rPr>
                <w:szCs w:val="24"/>
                <w:lang w:val="en-US"/>
              </w:rPr>
            </w:rPrChange>
          </w:rPr>
          <w:t>)</w:t>
        </w:r>
      </w:ins>
      <w:r w:rsidR="009363D6" w:rsidRPr="00CB6E99">
        <w:rPr>
          <w:szCs w:val="24"/>
          <w:lang w:val="en-US"/>
          <w:rPrChange w:id="18" w:author="Kolan" w:date="2012-12-20T16:22:00Z">
            <w:rPr>
              <w:szCs w:val="24"/>
              <w:lang w:val="en-GB"/>
            </w:rPr>
          </w:rPrChange>
        </w:rPr>
        <w:t xml:space="preserve">, Martin </w:t>
      </w:r>
      <w:proofErr w:type="spellStart"/>
      <w:r w:rsidR="009363D6" w:rsidRPr="00CB6E99">
        <w:rPr>
          <w:szCs w:val="24"/>
          <w:lang w:val="en-US"/>
          <w:rPrChange w:id="19" w:author="Kolan" w:date="2012-12-20T16:22:00Z">
            <w:rPr>
              <w:szCs w:val="24"/>
              <w:lang w:val="en-GB"/>
            </w:rPr>
          </w:rPrChange>
        </w:rPr>
        <w:t>Weisheit</w:t>
      </w:r>
      <w:ins w:id="20" w:author="Kolan" w:date="2012-12-24T03:15:00Z">
        <w:r w:rsidR="00DF5ED0" w:rsidRPr="00DF5ED0">
          <w:rPr>
            <w:szCs w:val="24"/>
            <w:vertAlign w:val="superscript"/>
            <w:lang w:val="en-US"/>
            <w:rPrChange w:id="21" w:author="Kolan" w:date="2012-12-24T03:16:00Z">
              <w:rPr>
                <w:szCs w:val="24"/>
                <w:lang w:val="en-US"/>
              </w:rPr>
            </w:rPrChange>
          </w:rPr>
          <w:t>c</w:t>
        </w:r>
        <w:proofErr w:type="spellEnd"/>
        <w:r w:rsidR="00DF5ED0" w:rsidRPr="00DF5ED0">
          <w:rPr>
            <w:szCs w:val="24"/>
            <w:vertAlign w:val="superscript"/>
            <w:lang w:val="en-US"/>
            <w:rPrChange w:id="22" w:author="Kolan" w:date="2012-12-24T03:16:00Z">
              <w:rPr>
                <w:szCs w:val="24"/>
                <w:lang w:val="en-US"/>
              </w:rPr>
            </w:rPrChange>
          </w:rPr>
          <w:t>)</w:t>
        </w:r>
      </w:ins>
      <w:r w:rsidR="009363D6" w:rsidRPr="00CB6E99">
        <w:rPr>
          <w:szCs w:val="24"/>
          <w:lang w:val="en-US"/>
          <w:rPrChange w:id="23" w:author="Kolan" w:date="2012-12-20T16:22:00Z">
            <w:rPr>
              <w:szCs w:val="24"/>
              <w:lang w:val="en-GB"/>
            </w:rPr>
          </w:rPrChange>
        </w:rPr>
        <w:t xml:space="preserve">, Michael </w:t>
      </w:r>
      <w:proofErr w:type="spellStart"/>
      <w:r w:rsidR="009363D6" w:rsidRPr="00CB6E99">
        <w:rPr>
          <w:szCs w:val="24"/>
          <w:lang w:val="en-US"/>
          <w:rPrChange w:id="24" w:author="Kolan" w:date="2012-12-20T16:22:00Z">
            <w:rPr>
              <w:szCs w:val="24"/>
              <w:lang w:val="en-GB"/>
            </w:rPr>
          </w:rPrChange>
        </w:rPr>
        <w:t>Hecker</w:t>
      </w:r>
      <w:ins w:id="25" w:author="Kolan" w:date="2012-12-24T03:16:00Z">
        <w:r w:rsidR="00DF5ED0" w:rsidRPr="00912BEB">
          <w:rPr>
            <w:szCs w:val="24"/>
            <w:vertAlign w:val="superscript"/>
            <w:lang w:val="en-US"/>
          </w:rPr>
          <w:t>c</w:t>
        </w:r>
        <w:proofErr w:type="spellEnd"/>
        <w:r w:rsidR="00DF5ED0" w:rsidRPr="00912BEB">
          <w:rPr>
            <w:szCs w:val="24"/>
            <w:vertAlign w:val="superscript"/>
            <w:lang w:val="en-US"/>
          </w:rPr>
          <w:t>)</w:t>
        </w:r>
      </w:ins>
      <w:r w:rsidR="009363D6" w:rsidRPr="00CB6E99">
        <w:rPr>
          <w:szCs w:val="24"/>
          <w:lang w:val="en-US"/>
          <w:rPrChange w:id="26" w:author="Kolan" w:date="2012-12-20T16:22:00Z">
            <w:rPr>
              <w:szCs w:val="24"/>
              <w:lang w:val="en-GB"/>
            </w:rPr>
          </w:rPrChange>
        </w:rPr>
        <w:t xml:space="preserve">, </w:t>
      </w:r>
      <w:del w:id="27" w:author="Kolan" w:date="2012-12-23T22:59:00Z">
        <w:r w:rsidR="009363D6" w:rsidRPr="00CB6E99" w:rsidDel="00310491">
          <w:rPr>
            <w:szCs w:val="24"/>
            <w:lang w:val="en-US"/>
            <w:rPrChange w:id="28" w:author="Kolan" w:date="2012-12-20T16:22:00Z">
              <w:rPr>
                <w:szCs w:val="24"/>
                <w:lang w:val="en-GB"/>
              </w:rPr>
            </w:rPrChange>
          </w:rPr>
          <w:delText>Echrenfried Zschech</w:delText>
        </w:r>
      </w:del>
      <w:del w:id="29" w:author="Kolan" w:date="2012-12-24T03:16:00Z">
        <w:r w:rsidR="009363D6" w:rsidRPr="00CB6E99" w:rsidDel="003958E1">
          <w:rPr>
            <w:szCs w:val="24"/>
            <w:lang w:val="en-US"/>
            <w:rPrChange w:id="30" w:author="Kolan" w:date="2012-12-20T16:22:00Z">
              <w:rPr>
                <w:szCs w:val="24"/>
                <w:lang w:val="en-GB"/>
              </w:rPr>
            </w:rPrChange>
          </w:rPr>
          <w:delText>,</w:delText>
        </w:r>
        <w:r w:rsidR="00337570" w:rsidRPr="00CB6E99" w:rsidDel="003958E1">
          <w:rPr>
            <w:szCs w:val="24"/>
            <w:lang w:val="en-US"/>
            <w:rPrChange w:id="31" w:author="Kolan" w:date="2012-12-20T16:22:00Z">
              <w:rPr>
                <w:szCs w:val="24"/>
                <w:lang w:val="en-GB"/>
              </w:rPr>
            </w:rPrChange>
          </w:rPr>
          <w:delText xml:space="preserve"> </w:delText>
        </w:r>
      </w:del>
      <w:proofErr w:type="spellStart"/>
      <w:r w:rsidR="00337570" w:rsidRPr="00CB6E99">
        <w:rPr>
          <w:szCs w:val="24"/>
          <w:lang w:val="en-US"/>
          <w:rPrChange w:id="32" w:author="Kolan" w:date="2012-12-20T16:22:00Z">
            <w:rPr>
              <w:szCs w:val="24"/>
              <w:lang w:val="en-GB"/>
            </w:rPr>
          </w:rPrChange>
        </w:rPr>
        <w:t>Teodor</w:t>
      </w:r>
      <w:proofErr w:type="spellEnd"/>
      <w:r w:rsidR="00337570" w:rsidRPr="00CB6E99">
        <w:rPr>
          <w:szCs w:val="24"/>
          <w:lang w:val="en-US"/>
          <w:rPrChange w:id="33" w:author="Kolan" w:date="2012-12-20T16:22:00Z">
            <w:rPr>
              <w:szCs w:val="24"/>
              <w:lang w:val="en-GB"/>
            </w:rPr>
          </w:rPrChange>
        </w:rPr>
        <w:t xml:space="preserve"> </w:t>
      </w:r>
      <w:proofErr w:type="spellStart"/>
      <w:r w:rsidR="00337570" w:rsidRPr="00CB6E99">
        <w:rPr>
          <w:szCs w:val="24"/>
          <w:lang w:val="en-US"/>
          <w:rPrChange w:id="34" w:author="Kolan" w:date="2012-12-20T16:22:00Z">
            <w:rPr>
              <w:szCs w:val="24"/>
              <w:lang w:val="en-GB"/>
            </w:rPr>
          </w:rPrChange>
        </w:rPr>
        <w:t>Gotszalk</w:t>
      </w:r>
      <w:ins w:id="35" w:author="Kolan" w:date="2012-12-24T03:16:00Z">
        <w:r w:rsidR="003958E1" w:rsidRPr="003958E1">
          <w:rPr>
            <w:szCs w:val="24"/>
            <w:vertAlign w:val="superscript"/>
            <w:lang w:val="en-US"/>
            <w:rPrChange w:id="36" w:author="Kolan" w:date="2012-12-24T03:17:00Z">
              <w:rPr>
                <w:szCs w:val="24"/>
                <w:lang w:val="en-US"/>
              </w:rPr>
            </w:rPrChange>
          </w:rPr>
          <w:t>d</w:t>
        </w:r>
        <w:proofErr w:type="spellEnd"/>
        <w:r w:rsidR="003958E1" w:rsidRPr="003958E1">
          <w:rPr>
            <w:szCs w:val="24"/>
            <w:vertAlign w:val="superscript"/>
            <w:lang w:val="en-US"/>
            <w:rPrChange w:id="37" w:author="Kolan" w:date="2012-12-24T03:17:00Z">
              <w:rPr>
                <w:szCs w:val="24"/>
                <w:lang w:val="en-US"/>
              </w:rPr>
            </w:rPrChange>
          </w:rPr>
          <w:t>)</w:t>
        </w:r>
      </w:ins>
      <w:r w:rsidR="00337570" w:rsidRPr="00CB6E99">
        <w:rPr>
          <w:szCs w:val="24"/>
          <w:lang w:val="en-US"/>
          <w:rPrChange w:id="38" w:author="Kolan" w:date="2012-12-20T16:22:00Z">
            <w:rPr>
              <w:szCs w:val="24"/>
              <w:lang w:val="en-GB"/>
            </w:rPr>
          </w:rPrChange>
        </w:rPr>
        <w:t>,</w:t>
      </w:r>
      <w:r w:rsidR="009363D6" w:rsidRPr="00CB6E99">
        <w:rPr>
          <w:szCs w:val="24"/>
          <w:lang w:val="en-US"/>
          <w:rPrChange w:id="39" w:author="Kolan" w:date="2012-12-20T16:22:00Z">
            <w:rPr>
              <w:szCs w:val="24"/>
              <w:lang w:val="en-GB"/>
            </w:rPr>
          </w:rPrChange>
        </w:rPr>
        <w:t xml:space="preserve"> </w:t>
      </w:r>
      <w:del w:id="40" w:author="Kolan" w:date="2012-12-24T03:16:00Z">
        <w:r w:rsidR="009363D6" w:rsidRPr="00CB6E99" w:rsidDel="003958E1">
          <w:rPr>
            <w:szCs w:val="24"/>
            <w:lang w:val="en-US"/>
            <w:rPrChange w:id="41" w:author="Kolan" w:date="2012-12-20T16:22:00Z">
              <w:rPr>
                <w:szCs w:val="24"/>
                <w:lang w:val="en-GB"/>
              </w:rPr>
            </w:rPrChange>
          </w:rPr>
          <w:delText>and</w:delText>
        </w:r>
        <w:r w:rsidRPr="00CB6E99" w:rsidDel="003958E1">
          <w:rPr>
            <w:szCs w:val="24"/>
            <w:lang w:val="en-US"/>
            <w:rPrChange w:id="42" w:author="Kolan" w:date="2012-12-20T16:22:00Z">
              <w:rPr>
                <w:szCs w:val="24"/>
                <w:lang w:val="en-GB"/>
              </w:rPr>
            </w:rPrChange>
          </w:rPr>
          <w:delText xml:space="preserve"> </w:delText>
        </w:r>
      </w:del>
      <w:r w:rsidRPr="00CB6E99">
        <w:rPr>
          <w:szCs w:val="24"/>
          <w:lang w:val="en-US"/>
          <w:rPrChange w:id="43" w:author="Kolan" w:date="2012-12-20T16:22:00Z">
            <w:rPr>
              <w:szCs w:val="24"/>
              <w:lang w:val="en-GB"/>
            </w:rPr>
          </w:rPrChange>
        </w:rPr>
        <w:t xml:space="preserve">Dieter </w:t>
      </w:r>
      <w:proofErr w:type="spellStart"/>
      <w:r w:rsidRPr="00CB6E99">
        <w:rPr>
          <w:szCs w:val="24"/>
          <w:lang w:val="en-US"/>
          <w:rPrChange w:id="44" w:author="Kolan" w:date="2012-12-20T16:22:00Z">
            <w:rPr>
              <w:szCs w:val="24"/>
              <w:lang w:val="en-GB"/>
            </w:rPr>
          </w:rPrChange>
        </w:rPr>
        <w:t>Schmeisser</w:t>
      </w:r>
      <w:ins w:id="45" w:author="Kolan" w:date="2012-12-24T03:17:00Z">
        <w:r w:rsidR="003958E1" w:rsidRPr="003958E1">
          <w:rPr>
            <w:szCs w:val="24"/>
            <w:vertAlign w:val="superscript"/>
            <w:lang w:val="en-US"/>
            <w:rPrChange w:id="46" w:author="Kolan" w:date="2012-12-24T03:17:00Z">
              <w:rPr>
                <w:szCs w:val="24"/>
                <w:lang w:val="en-US"/>
              </w:rPr>
            </w:rPrChange>
          </w:rPr>
          <w:t>a</w:t>
        </w:r>
        <w:proofErr w:type="spellEnd"/>
        <w:r w:rsidR="003958E1" w:rsidRPr="003958E1">
          <w:rPr>
            <w:szCs w:val="24"/>
            <w:vertAlign w:val="superscript"/>
            <w:lang w:val="en-US"/>
            <w:rPrChange w:id="47" w:author="Kolan" w:date="2012-12-24T03:17:00Z">
              <w:rPr>
                <w:szCs w:val="24"/>
                <w:lang w:val="en-US"/>
              </w:rPr>
            </w:rPrChange>
          </w:rPr>
          <w:t>)</w:t>
        </w:r>
      </w:ins>
      <w:ins w:id="48" w:author="Kolan" w:date="2012-12-24T03:16:00Z">
        <w:r w:rsidR="003958E1">
          <w:rPr>
            <w:szCs w:val="24"/>
            <w:lang w:val="en-US"/>
          </w:rPr>
          <w:t>,</w:t>
        </w:r>
      </w:ins>
      <w:del w:id="49" w:author="Kolan" w:date="2010-09-29T20:03:00Z">
        <w:r w:rsidRPr="00CB6E99" w:rsidDel="008A65F8">
          <w:rPr>
            <w:szCs w:val="24"/>
            <w:lang w:val="en-US"/>
            <w:rPrChange w:id="50" w:author="Kolan" w:date="2012-12-20T16:22:00Z">
              <w:rPr>
                <w:szCs w:val="24"/>
                <w:lang w:val="en-GB"/>
              </w:rPr>
            </w:rPrChange>
          </w:rPr>
          <w:delText>,</w:delText>
        </w:r>
      </w:del>
      <w:r w:rsidRPr="00CB6E99">
        <w:rPr>
          <w:szCs w:val="24"/>
          <w:lang w:val="en-US"/>
          <w:rPrChange w:id="51" w:author="Kolan" w:date="2012-12-20T16:22:00Z">
            <w:rPr>
              <w:szCs w:val="24"/>
              <w:lang w:val="en-GB"/>
            </w:rPr>
          </w:rPrChange>
        </w:rPr>
        <w:t xml:space="preserve"> </w:t>
      </w:r>
      <w:ins w:id="52" w:author="Kolan" w:date="2012-12-24T03:16:00Z">
        <w:r w:rsidR="003958E1" w:rsidRPr="00343323">
          <w:rPr>
            <w:szCs w:val="24"/>
            <w:lang w:val="en-US"/>
          </w:rPr>
          <w:t xml:space="preserve">and </w:t>
        </w:r>
        <w:proofErr w:type="spellStart"/>
        <w:r w:rsidR="003958E1" w:rsidRPr="00310491">
          <w:rPr>
            <w:szCs w:val="24"/>
            <w:lang w:val="en-US"/>
          </w:rPr>
          <w:t>Ehrenfried</w:t>
        </w:r>
        <w:proofErr w:type="spellEnd"/>
        <w:r w:rsidR="003958E1" w:rsidRPr="00310491">
          <w:rPr>
            <w:szCs w:val="24"/>
            <w:lang w:val="en-US"/>
          </w:rPr>
          <w:t xml:space="preserve"> </w:t>
        </w:r>
        <w:proofErr w:type="spellStart"/>
        <w:r w:rsidR="003958E1" w:rsidRPr="00310491">
          <w:rPr>
            <w:szCs w:val="24"/>
            <w:lang w:val="en-US"/>
          </w:rPr>
          <w:t>Zschech</w:t>
        </w:r>
      </w:ins>
      <w:ins w:id="53" w:author="Kolan" w:date="2012-12-24T03:17:00Z">
        <w:r w:rsidR="003958E1" w:rsidRPr="003958E1">
          <w:rPr>
            <w:szCs w:val="24"/>
            <w:vertAlign w:val="superscript"/>
            <w:lang w:val="en-US"/>
            <w:rPrChange w:id="54" w:author="Kolan" w:date="2012-12-24T03:17:00Z">
              <w:rPr>
                <w:szCs w:val="24"/>
                <w:lang w:val="en-US"/>
              </w:rPr>
            </w:rPrChange>
          </w:rPr>
          <w:t>e</w:t>
        </w:r>
        <w:proofErr w:type="spellEnd"/>
        <w:r w:rsidR="003958E1" w:rsidRPr="003958E1">
          <w:rPr>
            <w:szCs w:val="24"/>
            <w:vertAlign w:val="superscript"/>
            <w:lang w:val="en-US"/>
            <w:rPrChange w:id="55" w:author="Kolan" w:date="2012-12-24T03:17:00Z">
              <w:rPr>
                <w:szCs w:val="24"/>
                <w:lang w:val="en-US"/>
              </w:rPr>
            </w:rPrChange>
          </w:rPr>
          <w:t>)</w:t>
        </w:r>
      </w:ins>
    </w:p>
    <w:p w:rsidR="00127CC6" w:rsidRPr="00562E95" w:rsidRDefault="00127CC6">
      <w:pPr>
        <w:pStyle w:val="Akapitzlist"/>
        <w:numPr>
          <w:ilvl w:val="0"/>
          <w:numId w:val="4"/>
        </w:numPr>
        <w:spacing w:line="480" w:lineRule="auto"/>
        <w:rPr>
          <w:ins w:id="56" w:author="Kolan" w:date="2012-12-24T03:13:00Z"/>
          <w:szCs w:val="24"/>
          <w:lang w:val="en-US"/>
        </w:rPr>
        <w:pPrChange w:id="57" w:author="Kolan" w:date="2012-12-24T03:13:00Z">
          <w:pPr>
            <w:spacing w:line="480" w:lineRule="auto"/>
          </w:pPr>
        </w:pPrChange>
      </w:pPr>
      <w:r w:rsidRPr="00DF5ED0">
        <w:rPr>
          <w:iCs/>
          <w:szCs w:val="24"/>
          <w:lang w:val="en-US"/>
          <w:rPrChange w:id="58" w:author="Kolan" w:date="2012-12-24T03:13:00Z">
            <w:rPr>
              <w:iCs/>
              <w:szCs w:val="24"/>
              <w:lang w:val="en-GB"/>
            </w:rPr>
          </w:rPrChange>
        </w:rPr>
        <w:t xml:space="preserve">Brandenburg University of Technology, Department of Applied Physics and Sensors, </w:t>
      </w:r>
      <w:proofErr w:type="spellStart"/>
      <w:r w:rsidRPr="00DF5ED0">
        <w:rPr>
          <w:iCs/>
          <w:szCs w:val="24"/>
          <w:lang w:val="en-US"/>
          <w:rPrChange w:id="59" w:author="Kolan" w:date="2012-12-24T03:13:00Z">
            <w:rPr>
              <w:iCs/>
              <w:szCs w:val="24"/>
              <w:lang w:val="en-GB"/>
            </w:rPr>
          </w:rPrChange>
        </w:rPr>
        <w:t>Konrad-Wachsmann-Allee</w:t>
      </w:r>
      <w:proofErr w:type="spellEnd"/>
      <w:r w:rsidRPr="00DF5ED0">
        <w:rPr>
          <w:iCs/>
          <w:szCs w:val="24"/>
          <w:lang w:val="en-US"/>
          <w:rPrChange w:id="60" w:author="Kolan" w:date="2012-12-24T03:13:00Z">
            <w:rPr>
              <w:iCs/>
              <w:szCs w:val="24"/>
              <w:lang w:val="en-GB"/>
            </w:rPr>
          </w:rPrChange>
        </w:rPr>
        <w:t xml:space="preserve"> 17, 03046 Cottbus, Germany</w:t>
      </w:r>
    </w:p>
    <w:p w:rsidR="00DF5ED0" w:rsidRPr="00DF5ED0" w:rsidRDefault="00DF5ED0">
      <w:pPr>
        <w:pStyle w:val="Akapitzlist"/>
        <w:numPr>
          <w:ilvl w:val="0"/>
          <w:numId w:val="4"/>
        </w:numPr>
        <w:spacing w:before="100" w:beforeAutospacing="1" w:after="0" w:line="240" w:lineRule="auto"/>
        <w:jc w:val="left"/>
        <w:rPr>
          <w:ins w:id="61" w:author="Kolan" w:date="2012-12-24T03:13:00Z"/>
          <w:rFonts w:eastAsia="Times New Roman" w:cs="Times New Roman"/>
          <w:szCs w:val="24"/>
          <w:lang w:val="de-DE" w:eastAsia="pl-PL"/>
          <w:rPrChange w:id="62" w:author="Kolan" w:date="2012-12-24T03:14:00Z">
            <w:rPr>
              <w:ins w:id="63" w:author="Kolan" w:date="2012-12-24T03:13:00Z"/>
              <w:szCs w:val="24"/>
              <w:lang w:eastAsia="pl-PL"/>
            </w:rPr>
          </w:rPrChange>
        </w:rPr>
      </w:pPr>
      <w:proofErr w:type="spellStart"/>
      <w:ins w:id="64" w:author="Kolan" w:date="2012-12-24T03:13:00Z">
        <w:r w:rsidRPr="00DF5ED0">
          <w:rPr>
            <w:rFonts w:eastAsia="Times New Roman" w:cs="Times New Roman"/>
            <w:sz w:val="16"/>
            <w:szCs w:val="16"/>
            <w:lang w:val="de-DE" w:eastAsia="pl-PL"/>
            <w:rPrChange w:id="65" w:author="Kolan" w:date="2012-12-24T03:14:00Z">
              <w:rPr>
                <w:rFonts w:eastAsia="Times New Roman" w:cs="Times New Roman"/>
                <w:sz w:val="16"/>
                <w:szCs w:val="16"/>
                <w:lang w:val="en-US" w:eastAsia="pl-PL"/>
              </w:rPr>
            </w:rPrChange>
          </w:rPr>
          <w:t>Heliatek</w:t>
        </w:r>
        <w:proofErr w:type="spellEnd"/>
        <w:r w:rsidRPr="00DF5ED0">
          <w:rPr>
            <w:rFonts w:eastAsia="Times New Roman" w:cs="Times New Roman"/>
            <w:sz w:val="16"/>
            <w:szCs w:val="16"/>
            <w:lang w:val="de-DE" w:eastAsia="pl-PL"/>
            <w:rPrChange w:id="66" w:author="Kolan" w:date="2012-12-24T03:14:00Z">
              <w:rPr>
                <w:rFonts w:eastAsia="Times New Roman" w:cs="Times New Roman"/>
                <w:sz w:val="16"/>
                <w:szCs w:val="16"/>
                <w:lang w:val="en-US" w:eastAsia="pl-PL"/>
              </w:rPr>
            </w:rPrChange>
          </w:rPr>
          <w:t xml:space="preserve"> GmbH </w:t>
        </w:r>
        <w:proofErr w:type="spellStart"/>
        <w:r w:rsidRPr="00DF5ED0">
          <w:rPr>
            <w:rFonts w:eastAsia="Times New Roman" w:cs="Times New Roman"/>
            <w:sz w:val="16"/>
            <w:szCs w:val="16"/>
            <w:lang w:val="de-DE" w:eastAsia="pl-PL"/>
            <w:rPrChange w:id="67" w:author="Kolan" w:date="2012-12-24T03:14:00Z">
              <w:rPr>
                <w:lang w:val="en-US" w:eastAsia="pl-PL"/>
              </w:rPr>
            </w:rPrChange>
          </w:rPr>
          <w:t>Treidlerstraße</w:t>
        </w:r>
        <w:proofErr w:type="spellEnd"/>
        <w:r w:rsidRPr="00DF5ED0">
          <w:rPr>
            <w:rFonts w:eastAsia="Times New Roman" w:cs="Times New Roman"/>
            <w:sz w:val="16"/>
            <w:szCs w:val="16"/>
            <w:lang w:val="de-DE" w:eastAsia="pl-PL"/>
            <w:rPrChange w:id="68" w:author="Kolan" w:date="2012-12-24T03:14:00Z">
              <w:rPr>
                <w:lang w:val="en-US" w:eastAsia="pl-PL"/>
              </w:rPr>
            </w:rPrChange>
          </w:rPr>
          <w:t xml:space="preserve"> 3, 01139 Dresden, Germany</w:t>
        </w:r>
      </w:ins>
    </w:p>
    <w:p w:rsidR="00DF5ED0" w:rsidRDefault="0054416E">
      <w:pPr>
        <w:pStyle w:val="Akapitzlist"/>
        <w:numPr>
          <w:ilvl w:val="0"/>
          <w:numId w:val="4"/>
        </w:numPr>
        <w:spacing w:line="480" w:lineRule="auto"/>
        <w:rPr>
          <w:ins w:id="69" w:author="Kolan" w:date="2012-12-24T03:17:00Z"/>
          <w:szCs w:val="24"/>
          <w:lang w:val="de-DE"/>
        </w:rPr>
        <w:pPrChange w:id="70" w:author="Kolan" w:date="2012-12-24T03:13:00Z">
          <w:pPr>
            <w:spacing w:line="480" w:lineRule="auto"/>
          </w:pPr>
        </w:pPrChange>
      </w:pPr>
      <w:ins w:id="71" w:author="Kolan" w:date="2012-12-24T03:17:00Z">
        <w:r>
          <w:rPr>
            <w:szCs w:val="24"/>
            <w:lang w:val="de-DE"/>
          </w:rPr>
          <w:t>GF</w:t>
        </w:r>
      </w:ins>
    </w:p>
    <w:p w:rsidR="0054416E" w:rsidRDefault="0054416E">
      <w:pPr>
        <w:pStyle w:val="Akapitzlist"/>
        <w:numPr>
          <w:ilvl w:val="0"/>
          <w:numId w:val="4"/>
        </w:numPr>
        <w:spacing w:line="480" w:lineRule="auto"/>
        <w:rPr>
          <w:ins w:id="72" w:author="Kolan" w:date="2012-12-24T03:17:00Z"/>
          <w:szCs w:val="24"/>
          <w:lang w:val="de-DE"/>
        </w:rPr>
        <w:pPrChange w:id="73" w:author="Kolan" w:date="2012-12-24T03:13:00Z">
          <w:pPr>
            <w:spacing w:line="480" w:lineRule="auto"/>
          </w:pPr>
        </w:pPrChange>
      </w:pPr>
      <w:proofErr w:type="spellStart"/>
      <w:ins w:id="74" w:author="Kolan" w:date="2012-12-24T03:17:00Z">
        <w:r>
          <w:rPr>
            <w:szCs w:val="24"/>
            <w:lang w:val="de-DE"/>
          </w:rPr>
          <w:t>Pwr</w:t>
        </w:r>
        <w:proofErr w:type="spellEnd"/>
      </w:ins>
    </w:p>
    <w:p w:rsidR="0054416E" w:rsidRPr="00DF5ED0" w:rsidRDefault="0054416E">
      <w:pPr>
        <w:pStyle w:val="Akapitzlist"/>
        <w:numPr>
          <w:ilvl w:val="0"/>
          <w:numId w:val="4"/>
        </w:numPr>
        <w:spacing w:line="480" w:lineRule="auto"/>
        <w:rPr>
          <w:szCs w:val="24"/>
          <w:lang w:val="de-DE"/>
          <w:rPrChange w:id="75" w:author="Kolan" w:date="2012-12-24T03:14:00Z">
            <w:rPr>
              <w:szCs w:val="24"/>
              <w:lang w:val="en-GB"/>
            </w:rPr>
          </w:rPrChange>
        </w:rPr>
        <w:pPrChange w:id="76" w:author="Kolan" w:date="2012-12-24T03:13:00Z">
          <w:pPr>
            <w:spacing w:line="480" w:lineRule="auto"/>
          </w:pPr>
        </w:pPrChange>
      </w:pPr>
      <w:ins w:id="77" w:author="Kolan" w:date="2012-12-24T03:17:00Z">
        <w:r>
          <w:rPr>
            <w:szCs w:val="24"/>
            <w:lang w:val="de-DE"/>
          </w:rPr>
          <w:t>IZH</w:t>
        </w:r>
      </w:ins>
    </w:p>
    <w:p w:rsidR="00127CC6" w:rsidRPr="00DF5ED0" w:rsidRDefault="00127CC6" w:rsidP="00C16DCF">
      <w:pPr>
        <w:spacing w:line="480" w:lineRule="auto"/>
        <w:rPr>
          <w:rFonts w:cs="Times New Roman"/>
          <w:szCs w:val="24"/>
          <w:lang w:val="de-DE"/>
          <w:rPrChange w:id="78" w:author="Kolan" w:date="2012-12-24T03:14:00Z">
            <w:rPr>
              <w:rFonts w:cs="Times New Roman"/>
              <w:szCs w:val="24"/>
              <w:lang w:val="en-GB"/>
            </w:rPr>
          </w:rPrChange>
        </w:rPr>
      </w:pPr>
    </w:p>
    <w:p w:rsidR="00CD5846" w:rsidRPr="00CB6E99" w:rsidRDefault="00752E02" w:rsidP="003263C0">
      <w:pPr>
        <w:spacing w:line="480" w:lineRule="auto"/>
        <w:rPr>
          <w:ins w:id="79" w:author="Kolan" w:date="2012-12-20T15:43:00Z"/>
          <w:b/>
          <w:lang w:val="en-US"/>
          <w:rPrChange w:id="80" w:author="Kolan" w:date="2012-12-20T16:22:00Z">
            <w:rPr>
              <w:ins w:id="81" w:author="Kolan" w:date="2012-12-20T15:43:00Z"/>
              <w:b/>
              <w:lang w:val="en-GB"/>
            </w:rPr>
          </w:rPrChange>
        </w:rPr>
      </w:pPr>
      <w:r w:rsidRPr="00CB6E99">
        <w:rPr>
          <w:b/>
          <w:bCs/>
          <w:i/>
          <w:lang w:val="en-US"/>
          <w:rPrChange w:id="82" w:author="Kolan" w:date="2012-12-20T16:22:00Z">
            <w:rPr>
              <w:b/>
              <w:bCs/>
              <w:i/>
              <w:lang w:val="en-GB"/>
            </w:rPr>
          </w:rPrChange>
        </w:rPr>
        <w:t xml:space="preserve">Abstract </w:t>
      </w:r>
      <w:r w:rsidR="009B09D0" w:rsidRPr="00CB6E99">
        <w:rPr>
          <w:b/>
          <w:bCs/>
          <w:i/>
          <w:lang w:val="en-US"/>
          <w:rPrChange w:id="83" w:author="Kolan" w:date="2012-12-20T16:22:00Z">
            <w:rPr>
              <w:b/>
              <w:bCs/>
              <w:i/>
              <w:lang w:val="en-GB"/>
            </w:rPr>
          </w:rPrChange>
        </w:rPr>
        <w:t>–</w:t>
      </w:r>
      <w:r w:rsidRPr="00CB6E99">
        <w:rPr>
          <w:b/>
          <w:lang w:val="en-US"/>
          <w:rPrChange w:id="84" w:author="Kolan" w:date="2012-12-20T16:22:00Z">
            <w:rPr>
              <w:b/>
              <w:lang w:val="en-GB"/>
            </w:rPr>
          </w:rPrChange>
        </w:rPr>
        <w:t xml:space="preserve"> </w:t>
      </w:r>
      <w:r w:rsidR="00C21F4F" w:rsidRPr="00CB6E99">
        <w:rPr>
          <w:b/>
          <w:lang w:val="en-US"/>
          <w:rPrChange w:id="85" w:author="Kolan" w:date="2012-12-20T16:22:00Z">
            <w:rPr>
              <w:b/>
              <w:lang w:val="en-GB"/>
            </w:rPr>
          </w:rPrChange>
        </w:rPr>
        <w:t xml:space="preserve">An experimental study based on atomic force microscopy of the influence of wet chemical etching on </w:t>
      </w:r>
      <w:del w:id="86" w:author="Kolan" w:date="2010-09-30T10:48:00Z">
        <w:r w:rsidR="00C21F4F" w:rsidRPr="00CB6E99" w:rsidDel="00020B9F">
          <w:rPr>
            <w:b/>
            <w:lang w:val="en-US"/>
            <w:rPrChange w:id="87" w:author="Kolan" w:date="2012-12-20T16:22:00Z">
              <w:rPr>
                <w:b/>
                <w:lang w:val="en-GB"/>
              </w:rPr>
            </w:rPrChange>
          </w:rPr>
          <w:delText xml:space="preserve">the </w:delText>
        </w:r>
      </w:del>
      <w:r w:rsidR="00C21F4F" w:rsidRPr="00CB6E99">
        <w:rPr>
          <w:b/>
          <w:lang w:val="en-US"/>
          <w:rPrChange w:id="88" w:author="Kolan" w:date="2012-12-20T16:22:00Z">
            <w:rPr>
              <w:b/>
              <w:lang w:val="en-GB"/>
            </w:rPr>
          </w:rPrChange>
        </w:rPr>
        <w:t>Si</w:t>
      </w:r>
      <w:r w:rsidR="00C21F4F" w:rsidRPr="00CB6E99">
        <w:rPr>
          <w:b/>
          <w:vertAlign w:val="subscript"/>
          <w:lang w:val="en-US"/>
          <w:rPrChange w:id="89" w:author="Kolan" w:date="2012-12-20T16:22:00Z">
            <w:rPr>
              <w:b/>
              <w:vertAlign w:val="subscript"/>
              <w:lang w:val="en-GB"/>
            </w:rPr>
          </w:rPrChange>
        </w:rPr>
        <w:t>0.77</w:t>
      </w:r>
      <w:r w:rsidR="00C21F4F" w:rsidRPr="00CB6E99">
        <w:rPr>
          <w:b/>
          <w:lang w:val="en-US"/>
          <w:rPrChange w:id="90" w:author="Kolan" w:date="2012-12-20T16:22:00Z">
            <w:rPr>
              <w:b/>
              <w:lang w:val="en-GB"/>
            </w:rPr>
          </w:rPrChange>
        </w:rPr>
        <w:t>Ge</w:t>
      </w:r>
      <w:r w:rsidR="00C21F4F" w:rsidRPr="00CB6E99">
        <w:rPr>
          <w:b/>
          <w:vertAlign w:val="subscript"/>
          <w:lang w:val="en-US"/>
          <w:rPrChange w:id="91" w:author="Kolan" w:date="2012-12-20T16:22:00Z">
            <w:rPr>
              <w:b/>
              <w:vertAlign w:val="subscript"/>
              <w:lang w:val="en-GB"/>
            </w:rPr>
          </w:rPrChange>
        </w:rPr>
        <w:t>0.23</w:t>
      </w:r>
      <w:r w:rsidR="00C21F4F" w:rsidRPr="00CB6E99">
        <w:rPr>
          <w:b/>
          <w:lang w:val="en-US"/>
          <w:rPrChange w:id="92" w:author="Kolan" w:date="2012-12-20T16:22:00Z">
            <w:rPr>
              <w:b/>
              <w:lang w:val="en-GB"/>
            </w:rPr>
          </w:rPrChange>
        </w:rPr>
        <w:t>(100) surface morphology has been carried out.</w:t>
      </w:r>
      <w:r w:rsidR="00C16B14" w:rsidRPr="00CB6E99">
        <w:rPr>
          <w:b/>
          <w:lang w:val="en-US"/>
          <w:rPrChange w:id="93" w:author="Kolan" w:date="2012-12-20T16:22:00Z">
            <w:rPr>
              <w:b/>
              <w:lang w:val="en-GB"/>
            </w:rPr>
          </w:rPrChange>
        </w:rPr>
        <w:t xml:space="preserve"> </w:t>
      </w:r>
      <w:ins w:id="94" w:author="Kolan" w:date="2012-12-20T15:37:00Z">
        <w:r w:rsidR="00C35ECE" w:rsidRPr="00CB6E99">
          <w:rPr>
            <w:b/>
            <w:lang w:val="en-US"/>
            <w:rPrChange w:id="95" w:author="Kolan" w:date="2012-12-20T16:22:00Z">
              <w:rPr>
                <w:b/>
                <w:lang w:val="en-GB"/>
              </w:rPr>
            </w:rPrChange>
          </w:rPr>
          <w:t xml:space="preserve">Etching experiments were performed in </w:t>
        </w:r>
      </w:ins>
      <w:ins w:id="96" w:author="Kolan" w:date="2012-12-20T16:51:00Z">
        <w:r w:rsidR="00B909F2">
          <w:rPr>
            <w:b/>
            <w:lang w:val="en-US"/>
          </w:rPr>
          <w:t>stirred</w:t>
        </w:r>
        <w:r w:rsidR="00B909F2" w:rsidRPr="00B909F2">
          <w:rPr>
            <w:b/>
            <w:lang w:val="en-US"/>
          </w:rPr>
          <w:t xml:space="preserve"> </w:t>
        </w:r>
      </w:ins>
      <w:ins w:id="97" w:author="Kolan" w:date="2012-12-20T15:37:00Z">
        <w:r w:rsidR="00C35ECE" w:rsidRPr="00CB6E99">
          <w:rPr>
            <w:b/>
            <w:lang w:val="en-US"/>
            <w:rPrChange w:id="98" w:author="Kolan" w:date="2012-12-20T16:22:00Z">
              <w:rPr>
                <w:b/>
                <w:lang w:val="en-GB"/>
              </w:rPr>
            </w:rPrChange>
          </w:rPr>
          <w:t xml:space="preserve">aqueous </w:t>
        </w:r>
        <w:proofErr w:type="spellStart"/>
        <w:r w:rsidR="00C35ECE" w:rsidRPr="00CB6E99">
          <w:rPr>
            <w:b/>
            <w:lang w:val="en-US"/>
            <w:rPrChange w:id="99" w:author="Kolan" w:date="2012-12-20T16:22:00Z">
              <w:rPr>
                <w:b/>
                <w:lang w:val="en-GB"/>
              </w:rPr>
            </w:rPrChange>
          </w:rPr>
          <w:t>tetramethylammonium</w:t>
        </w:r>
        <w:proofErr w:type="spellEnd"/>
        <w:r w:rsidR="00C35ECE" w:rsidRPr="00CB6E99">
          <w:rPr>
            <w:b/>
            <w:lang w:val="en-US"/>
            <w:rPrChange w:id="100" w:author="Kolan" w:date="2012-12-20T16:22:00Z">
              <w:rPr>
                <w:b/>
                <w:lang w:val="en-GB"/>
              </w:rPr>
            </w:rPrChange>
          </w:rPr>
          <w:t xml:space="preserve"> hydroxide (TMAH) [(CH</w:t>
        </w:r>
        <w:r w:rsidR="00C35ECE" w:rsidRPr="00CB6E99">
          <w:rPr>
            <w:b/>
            <w:vertAlign w:val="subscript"/>
            <w:lang w:val="en-US"/>
            <w:rPrChange w:id="101" w:author="Kolan" w:date="2012-12-20T16:22:00Z">
              <w:rPr>
                <w:b/>
                <w:vertAlign w:val="subscript"/>
                <w:lang w:val="en-GB"/>
              </w:rPr>
            </w:rPrChange>
          </w:rPr>
          <w:t>3</w:t>
        </w:r>
        <w:r w:rsidR="00C35ECE" w:rsidRPr="00CB6E99">
          <w:rPr>
            <w:b/>
            <w:lang w:val="en-US"/>
            <w:rPrChange w:id="102" w:author="Kolan" w:date="2012-12-20T16:22:00Z">
              <w:rPr>
                <w:b/>
                <w:lang w:val="en-GB"/>
              </w:rPr>
            </w:rPrChange>
          </w:rPr>
          <w:t>)</w:t>
        </w:r>
        <w:r w:rsidR="00C35ECE" w:rsidRPr="00CB6E99">
          <w:rPr>
            <w:b/>
            <w:vertAlign w:val="subscript"/>
            <w:lang w:val="en-US"/>
            <w:rPrChange w:id="103" w:author="Kolan" w:date="2012-12-20T16:22:00Z">
              <w:rPr>
                <w:b/>
                <w:vertAlign w:val="subscript"/>
                <w:lang w:val="en-GB"/>
              </w:rPr>
            </w:rPrChange>
          </w:rPr>
          <w:t>4</w:t>
        </w:r>
        <w:r w:rsidR="00C35ECE" w:rsidRPr="00CB6E99">
          <w:rPr>
            <w:b/>
            <w:lang w:val="en-US"/>
            <w:rPrChange w:id="104" w:author="Kolan" w:date="2012-12-20T16:22:00Z">
              <w:rPr>
                <w:b/>
                <w:lang w:val="en-GB"/>
              </w:rPr>
            </w:rPrChange>
          </w:rPr>
          <w:t xml:space="preserve">N]OH solution kept at 70 </w:t>
        </w:r>
        <w:r w:rsidR="00C35ECE" w:rsidRPr="00CB6E99">
          <w:rPr>
            <w:rFonts w:cs="Times New Roman"/>
            <w:b/>
            <w:lang w:val="en-US"/>
            <w:rPrChange w:id="105" w:author="Kolan" w:date="2012-12-20T16:22:00Z">
              <w:rPr>
                <w:rFonts w:cs="Times New Roman"/>
                <w:b/>
                <w:lang w:val="en-GB"/>
              </w:rPr>
            </w:rPrChange>
          </w:rPr>
          <w:t>˚</w:t>
        </w:r>
        <w:r w:rsidR="00C35ECE" w:rsidRPr="00CB6E99">
          <w:rPr>
            <w:b/>
            <w:lang w:val="en-US"/>
            <w:rPrChange w:id="106" w:author="Kolan" w:date="2012-12-20T16:22:00Z">
              <w:rPr>
                <w:b/>
                <w:lang w:val="en-GB"/>
              </w:rPr>
            </w:rPrChange>
          </w:rPr>
          <w:t xml:space="preserve">C. The </w:t>
        </w:r>
      </w:ins>
      <w:ins w:id="107" w:author="Kolan" w:date="2012-12-20T16:37:00Z">
        <w:r w:rsidR="00F038F9" w:rsidRPr="00F038F9">
          <w:rPr>
            <w:b/>
            <w:lang w:val="en-US"/>
          </w:rPr>
          <w:t>effect</w:t>
        </w:r>
      </w:ins>
      <w:ins w:id="108" w:author="Kolan" w:date="2012-12-20T15:37:00Z">
        <w:r w:rsidR="00C35ECE" w:rsidRPr="00CB6E99">
          <w:rPr>
            <w:b/>
            <w:lang w:val="en-US"/>
            <w:rPrChange w:id="109" w:author="Kolan" w:date="2012-12-20T16:22:00Z">
              <w:rPr>
                <w:b/>
                <w:lang w:val="en-GB"/>
              </w:rPr>
            </w:rPrChange>
          </w:rPr>
          <w:t xml:space="preserve"> of etching time, isopropyl alcohol additive, TMAH concentration, and the application of discontinuous etching procedure on resulting substrate morphology was investigated. </w:t>
        </w:r>
      </w:ins>
      <w:ins w:id="110" w:author="Kolan" w:date="2012-12-20T15:41:00Z">
        <w:r w:rsidR="00CD5846" w:rsidRPr="00CB6E99">
          <w:rPr>
            <w:b/>
            <w:lang w:val="en-US"/>
            <w:rPrChange w:id="111" w:author="Kolan" w:date="2012-12-20T16:22:00Z">
              <w:rPr>
                <w:b/>
                <w:lang w:val="en-GB"/>
              </w:rPr>
            </w:rPrChange>
          </w:rPr>
          <w:t>T</w:t>
        </w:r>
        <w:r w:rsidR="00735590" w:rsidRPr="00735590">
          <w:rPr>
            <w:b/>
            <w:lang w:val="en-US"/>
          </w:rPr>
          <w:t>he</w:t>
        </w:r>
      </w:ins>
      <w:ins w:id="112" w:author="Kolan" w:date="2012-12-20T16:54:00Z">
        <w:r w:rsidR="00735590">
          <w:rPr>
            <w:b/>
            <w:lang w:val="en-US"/>
          </w:rPr>
          <w:t xml:space="preserve"> </w:t>
        </w:r>
      </w:ins>
      <w:ins w:id="113" w:author="Kolan" w:date="2012-12-20T15:41:00Z">
        <w:r w:rsidR="00CD5846" w:rsidRPr="00CB6E99">
          <w:rPr>
            <w:b/>
            <w:lang w:val="en-US"/>
            <w:rPrChange w:id="114" w:author="Kolan" w:date="2012-12-20T16:22:00Z">
              <w:rPr>
                <w:b/>
                <w:lang w:val="en-GB"/>
              </w:rPr>
            </w:rPrChange>
          </w:rPr>
          <w:t>etching p</w:t>
        </w:r>
      </w:ins>
      <w:del w:id="115" w:author="Kolan" w:date="2012-12-20T15:41:00Z">
        <w:r w:rsidR="001F0D99" w:rsidRPr="00CB6E99" w:rsidDel="00CD5846">
          <w:rPr>
            <w:b/>
            <w:lang w:val="en-US"/>
            <w:rPrChange w:id="116" w:author="Kolan" w:date="2012-12-20T16:22:00Z">
              <w:rPr>
                <w:b/>
                <w:lang w:val="en-GB"/>
              </w:rPr>
            </w:rPrChange>
          </w:rPr>
          <w:delText>P</w:delText>
        </w:r>
      </w:del>
      <w:r w:rsidR="00611276" w:rsidRPr="00CB6E99">
        <w:rPr>
          <w:b/>
          <w:lang w:val="en-US"/>
          <w:rPrChange w:id="117" w:author="Kolan" w:date="2012-12-20T16:22:00Z">
            <w:rPr>
              <w:b/>
              <w:lang w:val="en-GB"/>
            </w:rPr>
          </w:rPrChange>
        </w:rPr>
        <w:t xml:space="preserve">rocedure was optimized </w:t>
      </w:r>
      <w:ins w:id="118" w:author="Kolan" w:date="2012-12-20T15:39:00Z">
        <w:r w:rsidR="00CD5846" w:rsidRPr="00CB6E99">
          <w:rPr>
            <w:b/>
            <w:lang w:val="en-US"/>
            <w:rPrChange w:id="119" w:author="Kolan" w:date="2012-12-20T16:22:00Z">
              <w:rPr>
                <w:b/>
                <w:lang w:val="en-GB"/>
              </w:rPr>
            </w:rPrChange>
          </w:rPr>
          <w:t xml:space="preserve">to achieve small surface </w:t>
        </w:r>
      </w:ins>
      <w:ins w:id="120" w:author="Kolan" w:date="2012-12-20T15:40:00Z">
        <w:r w:rsidR="00CD5846" w:rsidRPr="00CB6E99">
          <w:rPr>
            <w:b/>
            <w:lang w:val="en-US"/>
            <w:rPrChange w:id="121" w:author="Kolan" w:date="2012-12-20T16:22:00Z">
              <w:rPr>
                <w:b/>
                <w:lang w:val="en-GB"/>
              </w:rPr>
            </w:rPrChange>
          </w:rPr>
          <w:t>roughness</w:t>
        </w:r>
      </w:ins>
      <w:ins w:id="122" w:author="Kolan" w:date="2012-12-20T15:43:00Z">
        <w:r w:rsidR="00CD5846" w:rsidRPr="00CB6E99">
          <w:rPr>
            <w:b/>
            <w:lang w:val="en-US"/>
            <w:rPrChange w:id="123" w:author="Kolan" w:date="2012-12-20T16:22:00Z">
              <w:rPr>
                <w:b/>
                <w:lang w:val="en-GB"/>
              </w:rPr>
            </w:rPrChange>
          </w:rPr>
          <w:t>.</w:t>
        </w:r>
      </w:ins>
    </w:p>
    <w:p w:rsidR="00CD5846" w:rsidRPr="00CB6E99" w:rsidRDefault="00CD5846" w:rsidP="003263C0">
      <w:pPr>
        <w:spacing w:line="480" w:lineRule="auto"/>
        <w:rPr>
          <w:ins w:id="124" w:author="Kolan" w:date="2012-12-20T15:39:00Z"/>
          <w:b/>
          <w:lang w:val="en-US"/>
          <w:rPrChange w:id="125" w:author="Kolan" w:date="2012-12-20T16:22:00Z">
            <w:rPr>
              <w:ins w:id="126" w:author="Kolan" w:date="2012-12-20T15:39:00Z"/>
              <w:b/>
              <w:lang w:val="en-GB"/>
            </w:rPr>
          </w:rPrChange>
        </w:rPr>
      </w:pPr>
      <w:ins w:id="127" w:author="Kolan" w:date="2012-12-20T15:42:00Z">
        <w:r w:rsidRPr="00CB6E99">
          <w:rPr>
            <w:b/>
            <w:lang w:val="en-US"/>
            <w:rPrChange w:id="128" w:author="Kolan" w:date="2012-12-20T16:22:00Z">
              <w:rPr>
                <w:b/>
                <w:lang w:val="en-GB"/>
              </w:rPr>
            </w:rPrChange>
          </w:rPr>
          <w:t xml:space="preserve"> needed for</w:t>
        </w:r>
      </w:ins>
    </w:p>
    <w:p w:rsidR="00853D09" w:rsidRPr="00CB6E99" w:rsidRDefault="00611276" w:rsidP="003263C0">
      <w:pPr>
        <w:spacing w:line="480" w:lineRule="auto"/>
        <w:rPr>
          <w:ins w:id="129" w:author="Kolan" w:date="2010-09-29T20:01:00Z"/>
          <w:b/>
          <w:lang w:val="en-US"/>
          <w:rPrChange w:id="130" w:author="Kolan" w:date="2012-12-20T16:22:00Z">
            <w:rPr>
              <w:ins w:id="131" w:author="Kolan" w:date="2010-09-29T20:01:00Z"/>
              <w:b/>
              <w:lang w:val="en-GB"/>
            </w:rPr>
          </w:rPrChange>
        </w:rPr>
      </w:pPr>
      <w:r w:rsidRPr="00CB6E99">
        <w:rPr>
          <w:b/>
          <w:lang w:val="en-US"/>
          <w:rPrChange w:id="132" w:author="Kolan" w:date="2012-12-20T16:22:00Z">
            <w:rPr>
              <w:b/>
              <w:lang w:val="en-GB"/>
            </w:rPr>
          </w:rPrChange>
        </w:rPr>
        <w:t xml:space="preserve">in order to </w:t>
      </w:r>
      <w:r w:rsidR="001F0D99" w:rsidRPr="00CB6E99">
        <w:rPr>
          <w:b/>
          <w:lang w:val="en-US"/>
          <w:rPrChange w:id="133" w:author="Kolan" w:date="2012-12-20T16:22:00Z">
            <w:rPr>
              <w:b/>
              <w:lang w:val="en-GB"/>
            </w:rPr>
          </w:rPrChange>
        </w:rPr>
        <w:t>employ</w:t>
      </w:r>
      <w:r w:rsidR="00C16B14" w:rsidRPr="00CB6E99">
        <w:rPr>
          <w:b/>
          <w:lang w:val="en-US"/>
          <w:rPrChange w:id="134" w:author="Kolan" w:date="2012-12-20T16:22:00Z">
            <w:rPr>
              <w:b/>
              <w:lang w:val="en-GB"/>
            </w:rPr>
          </w:rPrChange>
        </w:rPr>
        <w:t xml:space="preserve"> extremely fine local anodic oxidation patterns as</w:t>
      </w:r>
      <w:r w:rsidR="001F0D99" w:rsidRPr="00CB6E99">
        <w:rPr>
          <w:b/>
          <w:lang w:val="en-US"/>
          <w:rPrChange w:id="135" w:author="Kolan" w:date="2012-12-20T16:22:00Z">
            <w:rPr>
              <w:b/>
              <w:lang w:val="en-GB"/>
            </w:rPr>
          </w:rPrChange>
        </w:rPr>
        <w:t xml:space="preserve"> etching</w:t>
      </w:r>
      <w:r w:rsidR="00C16B14" w:rsidRPr="00CB6E99">
        <w:rPr>
          <w:b/>
          <w:lang w:val="en-US"/>
          <w:rPrChange w:id="136" w:author="Kolan" w:date="2012-12-20T16:22:00Z">
            <w:rPr>
              <w:b/>
              <w:lang w:val="en-GB"/>
            </w:rPr>
          </w:rPrChange>
        </w:rPr>
        <w:t xml:space="preserve"> </w:t>
      </w:r>
      <w:r w:rsidRPr="00CB6E99">
        <w:rPr>
          <w:b/>
          <w:lang w:val="en-US"/>
          <w:rPrChange w:id="137" w:author="Kolan" w:date="2012-12-20T16:22:00Z">
            <w:rPr>
              <w:b/>
              <w:lang w:val="en-GB"/>
            </w:rPr>
          </w:rPrChange>
        </w:rPr>
        <w:t xml:space="preserve">masks. </w:t>
      </w:r>
      <w:del w:id="138" w:author="Kolan" w:date="2012-12-20T15:37:00Z">
        <w:r w:rsidR="001F0D99" w:rsidRPr="00CB6E99" w:rsidDel="00C35ECE">
          <w:rPr>
            <w:b/>
            <w:lang w:val="en-US"/>
            <w:rPrChange w:id="139" w:author="Kolan" w:date="2012-12-20T16:22:00Z">
              <w:rPr>
                <w:b/>
                <w:lang w:val="en-GB"/>
              </w:rPr>
            </w:rPrChange>
          </w:rPr>
          <w:delText xml:space="preserve">Etching experiments were performed </w:delText>
        </w:r>
      </w:del>
      <w:del w:id="140" w:author="Kolan" w:date="2010-09-29T20:10:00Z">
        <w:r w:rsidR="00563736" w:rsidRPr="00CB6E99" w:rsidDel="00D83B5B">
          <w:rPr>
            <w:b/>
            <w:lang w:val="en-US"/>
            <w:rPrChange w:id="141" w:author="Kolan" w:date="2012-12-20T16:22:00Z">
              <w:rPr>
                <w:b/>
                <w:lang w:val="en-GB"/>
              </w:rPr>
            </w:rPrChange>
          </w:rPr>
          <w:delText>with</w:delText>
        </w:r>
        <w:r w:rsidRPr="00CB6E99" w:rsidDel="00D83B5B">
          <w:rPr>
            <w:b/>
            <w:lang w:val="en-US"/>
            <w:rPrChange w:id="142" w:author="Kolan" w:date="2012-12-20T16:22:00Z">
              <w:rPr>
                <w:b/>
                <w:lang w:val="en-GB"/>
              </w:rPr>
            </w:rPrChange>
          </w:rPr>
          <w:delText xml:space="preserve"> </w:delText>
        </w:r>
      </w:del>
      <w:del w:id="143" w:author="Kolan" w:date="2012-12-20T15:37:00Z">
        <w:r w:rsidR="00563736" w:rsidRPr="00CB6E99" w:rsidDel="00C35ECE">
          <w:rPr>
            <w:b/>
            <w:lang w:val="en-US"/>
            <w:rPrChange w:id="144" w:author="Kolan" w:date="2012-12-20T16:22:00Z">
              <w:rPr>
                <w:b/>
                <w:lang w:val="en-GB"/>
              </w:rPr>
            </w:rPrChange>
          </w:rPr>
          <w:delText xml:space="preserve">aqueous </w:delText>
        </w:r>
        <w:r w:rsidRPr="00CB6E99" w:rsidDel="00C35ECE">
          <w:rPr>
            <w:b/>
            <w:lang w:val="en-US"/>
            <w:rPrChange w:id="145" w:author="Kolan" w:date="2012-12-20T16:22:00Z">
              <w:rPr>
                <w:b/>
                <w:lang w:val="en-GB"/>
              </w:rPr>
            </w:rPrChange>
          </w:rPr>
          <w:delText>tetramethylammonium hydroxide (TMAH) [(CH</w:delText>
        </w:r>
        <w:r w:rsidRPr="00CB6E99" w:rsidDel="00C35ECE">
          <w:rPr>
            <w:b/>
            <w:vertAlign w:val="subscript"/>
            <w:lang w:val="en-US"/>
            <w:rPrChange w:id="146" w:author="Kolan" w:date="2012-12-20T16:22:00Z">
              <w:rPr>
                <w:b/>
                <w:vertAlign w:val="subscript"/>
                <w:lang w:val="en-GB"/>
              </w:rPr>
            </w:rPrChange>
          </w:rPr>
          <w:delText>3</w:delText>
        </w:r>
        <w:r w:rsidRPr="00CB6E99" w:rsidDel="00C35ECE">
          <w:rPr>
            <w:b/>
            <w:lang w:val="en-US"/>
            <w:rPrChange w:id="147" w:author="Kolan" w:date="2012-12-20T16:22:00Z">
              <w:rPr>
                <w:b/>
                <w:lang w:val="en-GB"/>
              </w:rPr>
            </w:rPrChange>
          </w:rPr>
          <w:delText>)</w:delText>
        </w:r>
        <w:r w:rsidRPr="00CB6E99" w:rsidDel="00C35ECE">
          <w:rPr>
            <w:b/>
            <w:vertAlign w:val="subscript"/>
            <w:lang w:val="en-US"/>
            <w:rPrChange w:id="148" w:author="Kolan" w:date="2012-12-20T16:22:00Z">
              <w:rPr>
                <w:b/>
                <w:vertAlign w:val="subscript"/>
                <w:lang w:val="en-GB"/>
              </w:rPr>
            </w:rPrChange>
          </w:rPr>
          <w:delText>4</w:delText>
        </w:r>
        <w:r w:rsidRPr="00CB6E99" w:rsidDel="00C35ECE">
          <w:rPr>
            <w:b/>
            <w:lang w:val="en-US"/>
            <w:rPrChange w:id="149" w:author="Kolan" w:date="2012-12-20T16:22:00Z">
              <w:rPr>
                <w:b/>
                <w:lang w:val="en-GB"/>
              </w:rPr>
            </w:rPrChange>
          </w:rPr>
          <w:delText>N]OH</w:delText>
        </w:r>
        <w:r w:rsidR="00563736" w:rsidRPr="00CB6E99" w:rsidDel="00C35ECE">
          <w:rPr>
            <w:b/>
            <w:lang w:val="en-US"/>
            <w:rPrChange w:id="150" w:author="Kolan" w:date="2012-12-20T16:22:00Z">
              <w:rPr>
                <w:b/>
                <w:lang w:val="en-GB"/>
              </w:rPr>
            </w:rPrChange>
          </w:rPr>
          <w:delText xml:space="preserve"> solution</w:delText>
        </w:r>
        <w:r w:rsidR="001F0D99" w:rsidRPr="00CB6E99" w:rsidDel="00C35ECE">
          <w:rPr>
            <w:b/>
            <w:lang w:val="en-US"/>
            <w:rPrChange w:id="151" w:author="Kolan" w:date="2012-12-20T16:22:00Z">
              <w:rPr>
                <w:b/>
                <w:lang w:val="en-GB"/>
              </w:rPr>
            </w:rPrChange>
          </w:rPr>
          <w:delText xml:space="preserve">. </w:delText>
        </w:r>
      </w:del>
    </w:p>
    <w:p w:rsidR="00853D09" w:rsidRPr="00CB6E99" w:rsidRDefault="00853D09" w:rsidP="003263C0">
      <w:pPr>
        <w:spacing w:line="480" w:lineRule="auto"/>
        <w:rPr>
          <w:ins w:id="152" w:author="Kolan" w:date="2010-09-29T20:01:00Z"/>
          <w:b/>
          <w:lang w:val="en-US"/>
          <w:rPrChange w:id="153" w:author="Kolan" w:date="2012-12-20T16:22:00Z">
            <w:rPr>
              <w:ins w:id="154" w:author="Kolan" w:date="2010-09-29T20:01:00Z"/>
              <w:b/>
              <w:lang w:val="en-GB"/>
            </w:rPr>
          </w:rPrChange>
        </w:rPr>
      </w:pPr>
    </w:p>
    <w:p w:rsidR="003263C0" w:rsidRPr="00CB6E99" w:rsidRDefault="003263C0" w:rsidP="003263C0">
      <w:pPr>
        <w:spacing w:line="480" w:lineRule="auto"/>
        <w:rPr>
          <w:ins w:id="155" w:author="Kolan" w:date="2010-09-29T18:07:00Z"/>
          <w:b/>
          <w:lang w:val="en-US"/>
          <w:rPrChange w:id="156" w:author="Kolan" w:date="2012-12-20T16:22:00Z">
            <w:rPr>
              <w:ins w:id="157" w:author="Kolan" w:date="2010-09-29T18:07:00Z"/>
              <w:b/>
              <w:lang w:val="en-GB"/>
            </w:rPr>
          </w:rPrChange>
        </w:rPr>
      </w:pPr>
      <w:ins w:id="158" w:author="Kolan" w:date="2010-09-29T18:07:00Z">
        <w:r w:rsidRPr="00CB6E99">
          <w:rPr>
            <w:b/>
            <w:lang w:val="en-US"/>
            <w:rPrChange w:id="159" w:author="Kolan" w:date="2012-12-20T16:22:00Z">
              <w:rPr>
                <w:b/>
                <w:lang w:val="en-GB"/>
              </w:rPr>
            </w:rPrChange>
          </w:rPr>
          <w:lastRenderedPageBreak/>
          <w:t>Additional information about the etching process was extracted from the height-height correlation function</w:t>
        </w:r>
      </w:ins>
      <w:ins w:id="160" w:author="Kolan" w:date="2010-09-29T18:08:00Z">
        <w:r w:rsidRPr="00CB6E99">
          <w:rPr>
            <w:b/>
            <w:lang w:val="en-US"/>
            <w:rPrChange w:id="161" w:author="Kolan" w:date="2012-12-20T16:22:00Z">
              <w:rPr>
                <w:b/>
                <w:lang w:val="en-GB"/>
              </w:rPr>
            </w:rPrChange>
          </w:rPr>
          <w:t xml:space="preserve">. The developed etching technique may be applied for nanostructures fabrication on </w:t>
        </w:r>
        <w:proofErr w:type="spellStart"/>
        <w:r w:rsidRPr="00CB6E99">
          <w:rPr>
            <w:b/>
            <w:lang w:val="en-US"/>
            <w:rPrChange w:id="162" w:author="Kolan" w:date="2012-12-20T16:22:00Z">
              <w:rPr>
                <w:b/>
                <w:lang w:val="en-GB"/>
              </w:rPr>
            </w:rPrChange>
          </w:rPr>
          <w:t>SiGe</w:t>
        </w:r>
        <w:proofErr w:type="spellEnd"/>
        <w:r w:rsidRPr="00CB6E99">
          <w:rPr>
            <w:b/>
            <w:lang w:val="en-US"/>
            <w:rPrChange w:id="163" w:author="Kolan" w:date="2012-12-20T16:22:00Z">
              <w:rPr>
                <w:b/>
                <w:lang w:val="en-GB"/>
              </w:rPr>
            </w:rPrChange>
          </w:rPr>
          <w:t xml:space="preserve"> surface by local anodic oxidation technique.</w:t>
        </w:r>
      </w:ins>
    </w:p>
    <w:p w:rsidR="003263C0" w:rsidRPr="00CB6E99" w:rsidRDefault="003263C0" w:rsidP="0030044E">
      <w:pPr>
        <w:spacing w:line="480" w:lineRule="auto"/>
        <w:rPr>
          <w:ins w:id="164" w:author="Kolan" w:date="2010-09-29T18:07:00Z"/>
          <w:b/>
          <w:lang w:val="en-US"/>
          <w:rPrChange w:id="165" w:author="Kolan" w:date="2012-12-20T16:22:00Z">
            <w:rPr>
              <w:ins w:id="166" w:author="Kolan" w:date="2010-09-29T18:07:00Z"/>
              <w:b/>
              <w:lang w:val="en-GB"/>
            </w:rPr>
          </w:rPrChange>
        </w:rPr>
      </w:pPr>
    </w:p>
    <w:p w:rsidR="003263C0" w:rsidRPr="00CB6E99" w:rsidRDefault="003263C0" w:rsidP="0030044E">
      <w:pPr>
        <w:spacing w:line="480" w:lineRule="auto"/>
        <w:rPr>
          <w:ins w:id="167" w:author="Kolan" w:date="2010-09-29T18:07:00Z"/>
          <w:b/>
          <w:lang w:val="en-US"/>
          <w:rPrChange w:id="168" w:author="Kolan" w:date="2012-12-20T16:22:00Z">
            <w:rPr>
              <w:ins w:id="169" w:author="Kolan" w:date="2010-09-29T18:07:00Z"/>
              <w:b/>
              <w:lang w:val="en-GB"/>
            </w:rPr>
          </w:rPrChange>
        </w:rPr>
      </w:pPr>
    </w:p>
    <w:p w:rsidR="0030044E" w:rsidRPr="00CB6E99" w:rsidRDefault="003263C0" w:rsidP="0030044E">
      <w:pPr>
        <w:spacing w:line="480" w:lineRule="auto"/>
        <w:rPr>
          <w:ins w:id="170" w:author="Kolan" w:date="2010-09-29T18:05:00Z"/>
          <w:b/>
          <w:lang w:val="en-US"/>
          <w:rPrChange w:id="171" w:author="Kolan" w:date="2012-12-20T16:22:00Z">
            <w:rPr>
              <w:ins w:id="172" w:author="Kolan" w:date="2010-09-29T18:05:00Z"/>
              <w:b/>
              <w:lang w:val="en-GB"/>
            </w:rPr>
          </w:rPrChange>
        </w:rPr>
      </w:pPr>
      <w:ins w:id="173" w:author="Kolan" w:date="2010-09-29T18:05:00Z">
        <w:r w:rsidRPr="00CB6E99">
          <w:rPr>
            <w:b/>
            <w:lang w:val="en-US"/>
            <w:rPrChange w:id="174" w:author="Kolan" w:date="2012-12-20T16:22:00Z">
              <w:rPr>
                <w:b/>
                <w:lang w:val="en-GB"/>
              </w:rPr>
            </w:rPrChange>
          </w:rPr>
          <w:t>A was developed and</w:t>
        </w:r>
      </w:ins>
    </w:p>
    <w:p w:rsidR="003263C0" w:rsidRPr="00CB6E99" w:rsidRDefault="003263C0" w:rsidP="0030044E">
      <w:pPr>
        <w:spacing w:line="480" w:lineRule="auto"/>
        <w:rPr>
          <w:ins w:id="175" w:author="Kolan" w:date="2010-09-29T18:05:00Z"/>
          <w:b/>
          <w:lang w:val="en-US"/>
          <w:rPrChange w:id="176" w:author="Kolan" w:date="2012-12-20T16:22:00Z">
            <w:rPr>
              <w:ins w:id="177" w:author="Kolan" w:date="2010-09-29T18:05:00Z"/>
              <w:b/>
              <w:lang w:val="en-GB"/>
            </w:rPr>
          </w:rPrChange>
        </w:rPr>
      </w:pPr>
    </w:p>
    <w:p w:rsidR="003263C0" w:rsidRPr="00CB6E99" w:rsidRDefault="003263C0" w:rsidP="0030044E">
      <w:pPr>
        <w:spacing w:line="480" w:lineRule="auto"/>
        <w:rPr>
          <w:ins w:id="178" w:author="Kolan" w:date="2010-09-29T18:04:00Z"/>
          <w:b/>
          <w:lang w:val="en-US"/>
          <w:rPrChange w:id="179" w:author="Kolan" w:date="2012-12-20T16:22:00Z">
            <w:rPr>
              <w:ins w:id="180" w:author="Kolan" w:date="2010-09-29T18:04:00Z"/>
              <w:b/>
              <w:lang w:val="en-GB"/>
            </w:rPr>
          </w:rPrChange>
        </w:rPr>
      </w:pPr>
    </w:p>
    <w:p w:rsidR="0030044E" w:rsidRPr="00CB6E99" w:rsidRDefault="00CD1BD2" w:rsidP="0030044E">
      <w:pPr>
        <w:spacing w:line="480" w:lineRule="auto"/>
        <w:rPr>
          <w:b/>
          <w:lang w:val="en-US"/>
          <w:rPrChange w:id="181" w:author="Kolan" w:date="2012-12-20T16:22:00Z">
            <w:rPr>
              <w:b/>
              <w:lang w:val="en-GB"/>
            </w:rPr>
          </w:rPrChange>
        </w:rPr>
      </w:pPr>
      <w:ins w:id="182" w:author="Kolan" w:date="2010-09-29T18:01:00Z">
        <w:r w:rsidRPr="00CB6E99">
          <w:rPr>
            <w:b/>
            <w:lang w:val="en-US"/>
            <w:rPrChange w:id="183" w:author="Kolan" w:date="2012-12-20T16:22:00Z">
              <w:rPr>
                <w:b/>
                <w:lang w:val="en-GB"/>
              </w:rPr>
            </w:rPrChange>
          </w:rPr>
          <w:t xml:space="preserve">on the final surface texture was also investigated </w:t>
        </w:r>
      </w:ins>
      <w:moveToRangeStart w:id="184" w:author="Kolan" w:date="2010-09-29T18:02:00Z" w:name="move273546692"/>
      <w:moveTo w:id="185" w:author="Kolan" w:date="2010-09-29T18:02:00Z">
        <w:del w:id="186" w:author="Kolan" w:date="2010-09-29T18:08:00Z">
          <w:r w:rsidR="0030044E" w:rsidRPr="00CB6E99" w:rsidDel="003263C0">
            <w:rPr>
              <w:b/>
              <w:lang w:val="en-US"/>
              <w:rPrChange w:id="187" w:author="Kolan" w:date="2012-12-20T16:22:00Z">
                <w:rPr>
                  <w:b/>
                  <w:lang w:val="en-GB"/>
                </w:rPr>
              </w:rPrChange>
            </w:rPr>
            <w:delText xml:space="preserve">The developed etching technique may be applied for nanostructures fabrication on SiGe surface by local anodic oxidation technique. </w:delText>
          </w:r>
        </w:del>
      </w:moveTo>
    </w:p>
    <w:moveToRangeEnd w:id="184"/>
    <w:p w:rsidR="00CD1BD2" w:rsidRPr="00CB6E99" w:rsidRDefault="00CD1BD2" w:rsidP="00CD1BD2">
      <w:pPr>
        <w:spacing w:line="480" w:lineRule="auto"/>
        <w:rPr>
          <w:ins w:id="188" w:author="Kolan" w:date="2010-09-29T18:01:00Z"/>
          <w:b/>
          <w:lang w:val="en-US"/>
          <w:rPrChange w:id="189" w:author="Kolan" w:date="2012-12-20T16:22:00Z">
            <w:rPr>
              <w:ins w:id="190" w:author="Kolan" w:date="2010-09-29T18:01:00Z"/>
              <w:b/>
              <w:lang w:val="en-GB"/>
            </w:rPr>
          </w:rPrChange>
        </w:rPr>
      </w:pPr>
    </w:p>
    <w:p w:rsidR="00611276" w:rsidRPr="00CB6E99" w:rsidRDefault="00611276" w:rsidP="00611276">
      <w:pPr>
        <w:spacing w:line="480" w:lineRule="auto"/>
        <w:rPr>
          <w:b/>
          <w:lang w:val="en-US"/>
          <w:rPrChange w:id="191" w:author="Kolan" w:date="2012-12-20T16:22:00Z">
            <w:rPr>
              <w:b/>
              <w:lang w:val="en-GB"/>
            </w:rPr>
          </w:rPrChange>
        </w:rPr>
      </w:pPr>
    </w:p>
    <w:p w:rsidR="00C16B14" w:rsidRPr="00CB6E99" w:rsidRDefault="00C16B14" w:rsidP="007228E7">
      <w:pPr>
        <w:spacing w:line="480" w:lineRule="auto"/>
        <w:rPr>
          <w:b/>
          <w:lang w:val="en-US"/>
          <w:rPrChange w:id="192" w:author="Kolan" w:date="2012-12-20T16:22:00Z">
            <w:rPr>
              <w:b/>
              <w:lang w:val="en-GB"/>
            </w:rPr>
          </w:rPrChange>
        </w:rPr>
      </w:pPr>
    </w:p>
    <w:p w:rsidR="00C21F4F" w:rsidRPr="00CB6E99" w:rsidDel="00CD1BD2" w:rsidRDefault="00C16B14" w:rsidP="007228E7">
      <w:pPr>
        <w:spacing w:line="480" w:lineRule="auto"/>
        <w:rPr>
          <w:b/>
          <w:lang w:val="en-US"/>
          <w:rPrChange w:id="193" w:author="Kolan" w:date="2012-12-20T16:22:00Z">
            <w:rPr>
              <w:b/>
              <w:lang w:val="en-GB"/>
            </w:rPr>
          </w:rPrChange>
        </w:rPr>
      </w:pPr>
      <w:moveFromRangeStart w:id="194" w:author="Kolan" w:date="2010-09-29T18:00:00Z" w:name="move273546552"/>
      <w:moveFrom w:id="195" w:author="Kolan" w:date="2010-09-29T18:00:00Z">
        <w:r w:rsidRPr="00CB6E99" w:rsidDel="00CD1BD2">
          <w:rPr>
            <w:b/>
            <w:lang w:val="en-US"/>
            <w:rPrChange w:id="196" w:author="Kolan" w:date="2012-12-20T16:22:00Z">
              <w:rPr>
                <w:b/>
                <w:lang w:val="en-GB"/>
              </w:rPr>
            </w:rPrChange>
          </w:rPr>
          <w:t xml:space="preserve">The etching procedure </w:t>
        </w:r>
      </w:moveFrom>
    </w:p>
    <w:p w:rsidR="006015E5" w:rsidRPr="00CB6E99" w:rsidDel="00CD1BD2" w:rsidRDefault="001B23DA" w:rsidP="007228E7">
      <w:pPr>
        <w:spacing w:line="480" w:lineRule="auto"/>
        <w:rPr>
          <w:del w:id="197" w:author="Kolan" w:date="2010-09-29T18:01:00Z"/>
          <w:b/>
          <w:lang w:val="en-US"/>
          <w:rPrChange w:id="198" w:author="Kolan" w:date="2012-12-20T16:22:00Z">
            <w:rPr>
              <w:del w:id="199" w:author="Kolan" w:date="2010-09-29T18:01:00Z"/>
              <w:b/>
              <w:lang w:val="en-GB"/>
            </w:rPr>
          </w:rPrChange>
        </w:rPr>
      </w:pPr>
      <w:moveFrom w:id="200" w:author="Kolan" w:date="2010-09-29T18:00:00Z">
        <w:r w:rsidRPr="00CB6E99" w:rsidDel="00CD1BD2">
          <w:rPr>
            <w:b/>
            <w:lang w:val="en-US"/>
            <w:rPrChange w:id="201" w:author="Kolan" w:date="2012-12-20T16:22:00Z">
              <w:rPr>
                <w:b/>
                <w:lang w:val="en-GB"/>
              </w:rPr>
            </w:rPrChange>
          </w:rPr>
          <w:t xml:space="preserve">We investigated the </w:t>
        </w:r>
        <w:r w:rsidR="00632DCE" w:rsidRPr="00CB6E99" w:rsidDel="00CD1BD2">
          <w:rPr>
            <w:b/>
            <w:lang w:val="en-US"/>
            <w:rPrChange w:id="202" w:author="Kolan" w:date="2012-12-20T16:22:00Z">
              <w:rPr>
                <w:b/>
                <w:lang w:val="en-GB"/>
              </w:rPr>
            </w:rPrChange>
          </w:rPr>
          <w:t xml:space="preserve">influence of the wet chemical etching on the </w:t>
        </w:r>
        <w:r w:rsidR="006F0032" w:rsidRPr="00CB6E99" w:rsidDel="00CD1BD2">
          <w:rPr>
            <w:b/>
            <w:lang w:val="en-US"/>
            <w:rPrChange w:id="203" w:author="Kolan" w:date="2012-12-20T16:22:00Z">
              <w:rPr>
                <w:b/>
                <w:lang w:val="en-GB"/>
              </w:rPr>
            </w:rPrChange>
          </w:rPr>
          <w:t>Si</w:t>
        </w:r>
        <w:r w:rsidR="006F0032" w:rsidRPr="00CB6E99" w:rsidDel="00CD1BD2">
          <w:rPr>
            <w:b/>
            <w:vertAlign w:val="subscript"/>
            <w:lang w:val="en-US"/>
            <w:rPrChange w:id="204" w:author="Kolan" w:date="2012-12-20T16:22:00Z">
              <w:rPr>
                <w:b/>
                <w:vertAlign w:val="subscript"/>
                <w:lang w:val="en-GB"/>
              </w:rPr>
            </w:rPrChange>
          </w:rPr>
          <w:t>0.77</w:t>
        </w:r>
        <w:r w:rsidR="006F0032" w:rsidRPr="00CB6E99" w:rsidDel="00CD1BD2">
          <w:rPr>
            <w:b/>
            <w:lang w:val="en-US"/>
            <w:rPrChange w:id="205" w:author="Kolan" w:date="2012-12-20T16:22:00Z">
              <w:rPr>
                <w:b/>
                <w:lang w:val="en-GB"/>
              </w:rPr>
            </w:rPrChange>
          </w:rPr>
          <w:t>Ge</w:t>
        </w:r>
        <w:r w:rsidR="006F0032" w:rsidRPr="00CB6E99" w:rsidDel="00CD1BD2">
          <w:rPr>
            <w:b/>
            <w:vertAlign w:val="subscript"/>
            <w:lang w:val="en-US"/>
            <w:rPrChange w:id="206" w:author="Kolan" w:date="2012-12-20T16:22:00Z">
              <w:rPr>
                <w:b/>
                <w:vertAlign w:val="subscript"/>
                <w:lang w:val="en-GB"/>
              </w:rPr>
            </w:rPrChange>
          </w:rPr>
          <w:t>0.23</w:t>
        </w:r>
        <w:r w:rsidR="006F0032" w:rsidRPr="00CB6E99" w:rsidDel="00CD1BD2">
          <w:rPr>
            <w:b/>
            <w:lang w:val="en-US"/>
            <w:rPrChange w:id="207" w:author="Kolan" w:date="2012-12-20T16:22:00Z">
              <w:rPr>
                <w:b/>
                <w:lang w:val="en-GB"/>
              </w:rPr>
            </w:rPrChange>
          </w:rPr>
          <w:t xml:space="preserve">(100) </w:t>
        </w:r>
        <w:r w:rsidRPr="00CB6E99" w:rsidDel="00CD1BD2">
          <w:rPr>
            <w:b/>
            <w:lang w:val="en-US"/>
            <w:rPrChange w:id="208" w:author="Kolan" w:date="2012-12-20T16:22:00Z">
              <w:rPr>
                <w:b/>
                <w:lang w:val="en-GB"/>
              </w:rPr>
            </w:rPrChange>
          </w:rPr>
          <w:t>surface morphology</w:t>
        </w:r>
        <w:r w:rsidR="00632DCE" w:rsidRPr="00CB6E99" w:rsidDel="00CD1BD2">
          <w:rPr>
            <w:b/>
            <w:lang w:val="en-US"/>
            <w:rPrChange w:id="209" w:author="Kolan" w:date="2012-12-20T16:22:00Z">
              <w:rPr>
                <w:b/>
                <w:lang w:val="en-GB"/>
              </w:rPr>
            </w:rPrChange>
          </w:rPr>
          <w:t>.</w:t>
        </w:r>
        <w:r w:rsidR="00AA29F8" w:rsidRPr="00CB6E99" w:rsidDel="00CD1BD2">
          <w:rPr>
            <w:b/>
            <w:lang w:val="en-US"/>
            <w:rPrChange w:id="210" w:author="Kolan" w:date="2012-12-20T16:22:00Z">
              <w:rPr>
                <w:b/>
                <w:lang w:val="en-GB"/>
              </w:rPr>
            </w:rPrChange>
          </w:rPr>
          <w:t xml:space="preserve"> 25 % THAH aqueous solution was used and also isopropanol alcohol was used as an additiv</w:t>
        </w:r>
        <w:del w:id="211" w:author="Kolan" w:date="2010-09-29T18:01:00Z">
          <w:r w:rsidR="00AA29F8" w:rsidRPr="00CB6E99" w:rsidDel="00CD1BD2">
            <w:rPr>
              <w:b/>
              <w:lang w:val="en-US"/>
              <w:rPrChange w:id="212" w:author="Kolan" w:date="2012-12-20T16:22:00Z">
                <w:rPr>
                  <w:b/>
                  <w:lang w:val="en-GB"/>
                </w:rPr>
              </w:rPrChange>
            </w:rPr>
            <w:delText xml:space="preserve">e. </w:delText>
          </w:r>
          <w:r w:rsidR="00632DCE" w:rsidRPr="00CB6E99" w:rsidDel="00CD1BD2">
            <w:rPr>
              <w:b/>
              <w:lang w:val="en-US"/>
              <w:rPrChange w:id="213" w:author="Kolan" w:date="2012-12-20T16:22:00Z">
                <w:rPr>
                  <w:b/>
                  <w:lang w:val="en-GB"/>
                </w:rPr>
              </w:rPrChange>
            </w:rPr>
            <w:delText xml:space="preserve"> </w:delText>
          </w:r>
        </w:del>
      </w:moveFrom>
    </w:p>
    <w:moveFromRangeEnd w:id="194"/>
    <w:p w:rsidR="003B69E8" w:rsidRPr="00CB6E99" w:rsidDel="00CD1BD2" w:rsidRDefault="00AB24FC" w:rsidP="007228E7">
      <w:pPr>
        <w:spacing w:line="480" w:lineRule="auto"/>
        <w:rPr>
          <w:del w:id="214" w:author="Kolan" w:date="2010-09-29T18:01:00Z"/>
          <w:b/>
          <w:lang w:val="en-US"/>
          <w:rPrChange w:id="215" w:author="Kolan" w:date="2012-12-20T16:22:00Z">
            <w:rPr>
              <w:del w:id="216" w:author="Kolan" w:date="2010-09-29T18:01:00Z"/>
              <w:b/>
              <w:lang w:val="en-GB"/>
            </w:rPr>
          </w:rPrChange>
        </w:rPr>
      </w:pPr>
      <w:del w:id="217" w:author="Kolan" w:date="2010-09-29T18:01:00Z">
        <w:r w:rsidRPr="00CB6E99" w:rsidDel="00CD1BD2">
          <w:rPr>
            <w:b/>
            <w:lang w:val="en-US"/>
            <w:rPrChange w:id="218" w:author="Kolan" w:date="2012-12-20T16:22:00Z">
              <w:rPr>
                <w:b/>
                <w:lang w:val="en-GB"/>
              </w:rPr>
            </w:rPrChange>
          </w:rPr>
          <w:delText>We developed a</w:delText>
        </w:r>
        <w:r w:rsidR="006015E5" w:rsidRPr="00CB6E99" w:rsidDel="00CD1BD2">
          <w:rPr>
            <w:b/>
            <w:lang w:val="en-US"/>
            <w:rPrChange w:id="219" w:author="Kolan" w:date="2012-12-20T16:22:00Z">
              <w:rPr>
                <w:b/>
                <w:lang w:val="en-GB"/>
              </w:rPr>
            </w:rPrChange>
          </w:rPr>
          <w:delText xml:space="preserve"> discontinuous etching</w:delText>
        </w:r>
        <w:r w:rsidRPr="00CB6E99" w:rsidDel="00CD1BD2">
          <w:rPr>
            <w:b/>
            <w:lang w:val="en-US"/>
            <w:rPrChange w:id="220" w:author="Kolan" w:date="2012-12-20T16:22:00Z">
              <w:rPr>
                <w:b/>
                <w:lang w:val="en-GB"/>
              </w:rPr>
            </w:rPrChange>
          </w:rPr>
          <w:delText xml:space="preserve"> procedure which helps to reduce surface roughness. </w:delText>
        </w:r>
        <w:r w:rsidR="006015E5" w:rsidRPr="00CB6E99" w:rsidDel="00CD1BD2">
          <w:rPr>
            <w:b/>
            <w:lang w:val="en-US"/>
            <w:rPrChange w:id="221" w:author="Kolan" w:date="2012-12-20T16:22:00Z">
              <w:rPr>
                <w:b/>
                <w:lang w:val="en-GB"/>
              </w:rPr>
            </w:rPrChange>
          </w:rPr>
          <w:delText xml:space="preserve"> </w:delText>
        </w:r>
        <w:r w:rsidRPr="00CB6E99" w:rsidDel="00CD1BD2">
          <w:rPr>
            <w:b/>
            <w:lang w:val="en-US"/>
            <w:rPrChange w:id="222" w:author="Kolan" w:date="2012-12-20T16:22:00Z">
              <w:rPr>
                <w:b/>
                <w:lang w:val="en-GB"/>
              </w:rPr>
            </w:rPrChange>
          </w:rPr>
          <w:delText xml:space="preserve">on the final surface texture was also investigated </w:delText>
        </w:r>
      </w:del>
    </w:p>
    <w:p w:rsidR="00CB03BD" w:rsidRPr="00CB6E99" w:rsidRDefault="00CB03BD" w:rsidP="007228E7">
      <w:pPr>
        <w:spacing w:line="480" w:lineRule="auto"/>
        <w:rPr>
          <w:ins w:id="223" w:author="Kolan" w:date="2010-09-29T18:00:00Z"/>
          <w:b/>
          <w:lang w:val="en-US"/>
          <w:rPrChange w:id="224" w:author="Kolan" w:date="2012-12-20T16:22:00Z">
            <w:rPr>
              <w:ins w:id="225" w:author="Kolan" w:date="2010-09-29T18:00:00Z"/>
              <w:b/>
              <w:lang w:val="en-GB"/>
            </w:rPr>
          </w:rPrChange>
        </w:rPr>
      </w:pPr>
      <w:r w:rsidRPr="00CB6E99">
        <w:rPr>
          <w:b/>
          <w:lang w:val="en-US"/>
          <w:rPrChange w:id="226" w:author="Kolan" w:date="2012-12-20T16:22:00Z">
            <w:rPr>
              <w:b/>
              <w:lang w:val="en-GB"/>
            </w:rPr>
          </w:rPrChange>
        </w:rPr>
        <w:t>The variation of the RMS surface roughness vs. the TMAH concentration and etching time was investigated.</w:t>
      </w:r>
      <w:r w:rsidR="00A20D5C" w:rsidRPr="00CB6E99">
        <w:rPr>
          <w:b/>
          <w:lang w:val="en-US"/>
          <w:rPrChange w:id="227" w:author="Kolan" w:date="2012-12-20T16:22:00Z">
            <w:rPr>
              <w:b/>
              <w:lang w:val="en-GB"/>
            </w:rPr>
          </w:rPrChange>
        </w:rPr>
        <w:t xml:space="preserve"> </w:t>
      </w:r>
      <w:r w:rsidR="00FD29E9" w:rsidRPr="00CB6E99">
        <w:rPr>
          <w:b/>
          <w:lang w:val="en-US"/>
          <w:rPrChange w:id="228" w:author="Kolan" w:date="2012-12-20T16:22:00Z">
            <w:rPr>
              <w:b/>
              <w:lang w:val="en-GB"/>
            </w:rPr>
          </w:rPrChange>
        </w:rPr>
        <w:t>Additional information about the etching process was extracted from t</w:t>
      </w:r>
      <w:r w:rsidR="00A20D5C" w:rsidRPr="00CB6E99">
        <w:rPr>
          <w:b/>
          <w:lang w:val="en-US"/>
          <w:rPrChange w:id="229" w:author="Kolan" w:date="2012-12-20T16:22:00Z">
            <w:rPr>
              <w:b/>
              <w:lang w:val="en-GB"/>
            </w:rPr>
          </w:rPrChange>
        </w:rPr>
        <w:t>he surface height histograms</w:t>
      </w:r>
      <w:r w:rsidR="00FD29E9" w:rsidRPr="00CB6E99">
        <w:rPr>
          <w:b/>
          <w:lang w:val="en-US"/>
          <w:rPrChange w:id="230" w:author="Kolan" w:date="2012-12-20T16:22:00Z">
            <w:rPr>
              <w:b/>
              <w:lang w:val="en-GB"/>
            </w:rPr>
          </w:rPrChange>
        </w:rPr>
        <w:t xml:space="preserve"> and surface skewness and kurtosis parameters. </w:t>
      </w:r>
      <w:r w:rsidR="00CB36D1" w:rsidRPr="00CB6E99">
        <w:rPr>
          <w:b/>
          <w:lang w:val="en-US"/>
          <w:rPrChange w:id="231" w:author="Kolan" w:date="2012-12-20T16:22:00Z">
            <w:rPr>
              <w:b/>
              <w:lang w:val="en-GB"/>
            </w:rPr>
          </w:rPrChange>
        </w:rPr>
        <w:t>HHCF analysis?</w:t>
      </w:r>
    </w:p>
    <w:p w:rsidR="00CD1BD2" w:rsidRPr="00CB6E99" w:rsidRDefault="00CD1BD2" w:rsidP="00CD1BD2">
      <w:pPr>
        <w:spacing w:line="480" w:lineRule="auto"/>
        <w:rPr>
          <w:b/>
          <w:lang w:val="en-US"/>
          <w:rPrChange w:id="232" w:author="Kolan" w:date="2012-12-20T16:22:00Z">
            <w:rPr>
              <w:b/>
              <w:lang w:val="en-GB"/>
            </w:rPr>
          </w:rPrChange>
        </w:rPr>
      </w:pPr>
      <w:moveToRangeStart w:id="233" w:author="Kolan" w:date="2010-09-29T18:00:00Z" w:name="move273546552"/>
      <w:moveTo w:id="234" w:author="Kolan" w:date="2010-09-29T18:00:00Z">
        <w:r w:rsidRPr="00CB6E99">
          <w:rPr>
            <w:b/>
            <w:lang w:val="en-US"/>
            <w:rPrChange w:id="235" w:author="Kolan" w:date="2012-12-20T16:22:00Z">
              <w:rPr>
                <w:b/>
                <w:lang w:val="en-GB"/>
              </w:rPr>
            </w:rPrChange>
          </w:rPr>
          <w:t xml:space="preserve">The etching procedure </w:t>
        </w:r>
      </w:moveTo>
    </w:p>
    <w:p w:rsidR="00CD1BD2" w:rsidRPr="00CB6E99" w:rsidRDefault="00CD1BD2" w:rsidP="00CD1BD2">
      <w:pPr>
        <w:spacing w:line="480" w:lineRule="auto"/>
        <w:rPr>
          <w:b/>
          <w:lang w:val="en-US"/>
          <w:rPrChange w:id="236" w:author="Kolan" w:date="2012-12-20T16:22:00Z">
            <w:rPr>
              <w:b/>
              <w:lang w:val="en-GB"/>
            </w:rPr>
          </w:rPrChange>
        </w:rPr>
      </w:pPr>
      <w:moveTo w:id="237" w:author="Kolan" w:date="2010-09-29T18:00:00Z">
        <w:r w:rsidRPr="00CB6E99">
          <w:rPr>
            <w:b/>
            <w:lang w:val="en-US"/>
            <w:rPrChange w:id="238" w:author="Kolan" w:date="2012-12-20T16:22:00Z">
              <w:rPr>
                <w:b/>
                <w:lang w:val="en-GB"/>
              </w:rPr>
            </w:rPrChange>
          </w:rPr>
          <w:t>We investigated the influence of the wet chemical etching on the Si</w:t>
        </w:r>
        <w:r w:rsidRPr="00CB6E99">
          <w:rPr>
            <w:b/>
            <w:vertAlign w:val="subscript"/>
            <w:lang w:val="en-US"/>
            <w:rPrChange w:id="239" w:author="Kolan" w:date="2012-12-20T16:22:00Z">
              <w:rPr>
                <w:b/>
                <w:vertAlign w:val="subscript"/>
                <w:lang w:val="en-GB"/>
              </w:rPr>
            </w:rPrChange>
          </w:rPr>
          <w:t>0.77</w:t>
        </w:r>
        <w:r w:rsidRPr="00CB6E99">
          <w:rPr>
            <w:b/>
            <w:lang w:val="en-US"/>
            <w:rPrChange w:id="240" w:author="Kolan" w:date="2012-12-20T16:22:00Z">
              <w:rPr>
                <w:b/>
                <w:lang w:val="en-GB"/>
              </w:rPr>
            </w:rPrChange>
          </w:rPr>
          <w:t>Ge</w:t>
        </w:r>
        <w:r w:rsidRPr="00CB6E99">
          <w:rPr>
            <w:b/>
            <w:vertAlign w:val="subscript"/>
            <w:lang w:val="en-US"/>
            <w:rPrChange w:id="241" w:author="Kolan" w:date="2012-12-20T16:22:00Z">
              <w:rPr>
                <w:b/>
                <w:vertAlign w:val="subscript"/>
                <w:lang w:val="en-GB"/>
              </w:rPr>
            </w:rPrChange>
          </w:rPr>
          <w:t>0.23</w:t>
        </w:r>
        <w:r w:rsidRPr="00CB6E99">
          <w:rPr>
            <w:b/>
            <w:lang w:val="en-US"/>
            <w:rPrChange w:id="242" w:author="Kolan" w:date="2012-12-20T16:22:00Z">
              <w:rPr>
                <w:b/>
                <w:lang w:val="en-GB"/>
              </w:rPr>
            </w:rPrChange>
          </w:rPr>
          <w:t xml:space="preserve">(100) surface morphology. 25 % THAH aqueous solution was used and also isopropanol alcohol was used as an additive.  </w:t>
        </w:r>
      </w:moveTo>
    </w:p>
    <w:moveToRangeEnd w:id="233"/>
    <w:p w:rsidR="00CD1BD2" w:rsidRPr="00CB6E99" w:rsidRDefault="00CD1BD2" w:rsidP="007228E7">
      <w:pPr>
        <w:spacing w:line="480" w:lineRule="auto"/>
        <w:rPr>
          <w:b/>
          <w:lang w:val="en-US"/>
          <w:rPrChange w:id="243" w:author="Kolan" w:date="2012-12-20T16:22:00Z">
            <w:rPr>
              <w:b/>
              <w:lang w:val="en-GB"/>
            </w:rPr>
          </w:rPrChange>
        </w:rPr>
      </w:pPr>
    </w:p>
    <w:p w:rsidR="00C201B7" w:rsidRPr="00CB6E99" w:rsidDel="0030044E" w:rsidRDefault="00C201B7" w:rsidP="007228E7">
      <w:pPr>
        <w:spacing w:line="480" w:lineRule="auto"/>
        <w:rPr>
          <w:b/>
          <w:lang w:val="en-US"/>
          <w:rPrChange w:id="244" w:author="Kolan" w:date="2012-12-20T16:22:00Z">
            <w:rPr>
              <w:b/>
              <w:lang w:val="en-GB"/>
            </w:rPr>
          </w:rPrChange>
        </w:rPr>
      </w:pPr>
      <w:moveFromRangeStart w:id="245" w:author="Kolan" w:date="2010-09-29T18:02:00Z" w:name="move273546692"/>
      <w:moveFrom w:id="246" w:author="Kolan" w:date="2010-09-29T18:02:00Z">
        <w:r w:rsidRPr="00CB6E99" w:rsidDel="0030044E">
          <w:rPr>
            <w:b/>
            <w:lang w:val="en-US"/>
            <w:rPrChange w:id="247" w:author="Kolan" w:date="2012-12-20T16:22:00Z">
              <w:rPr>
                <w:b/>
                <w:lang w:val="en-GB"/>
              </w:rPr>
            </w:rPrChange>
          </w:rPr>
          <w:t>The developed etching technique may be applied for nanostructures fabrication on SiGe surface</w:t>
        </w:r>
        <w:r w:rsidR="0090346E" w:rsidRPr="00CB6E99" w:rsidDel="0030044E">
          <w:rPr>
            <w:b/>
            <w:lang w:val="en-US"/>
            <w:rPrChange w:id="248" w:author="Kolan" w:date="2012-12-20T16:22:00Z">
              <w:rPr>
                <w:b/>
                <w:lang w:val="en-GB"/>
              </w:rPr>
            </w:rPrChange>
          </w:rPr>
          <w:t xml:space="preserve"> by local anodic oxidation technique. </w:t>
        </w:r>
      </w:moveFrom>
    </w:p>
    <w:moveFromRangeEnd w:id="245"/>
    <w:p w:rsidR="00A20D5C" w:rsidRPr="00CB6E99" w:rsidRDefault="00A20D5C" w:rsidP="00A20D5C">
      <w:pPr>
        <w:spacing w:after="0" w:line="240" w:lineRule="auto"/>
        <w:jc w:val="left"/>
        <w:rPr>
          <w:rFonts w:eastAsia="Times New Roman" w:cs="Times New Roman"/>
          <w:szCs w:val="24"/>
          <w:lang w:val="en-US" w:eastAsia="en-GB"/>
          <w:rPrChange w:id="249"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50" w:author="Kolan" w:date="2012-12-20T16:22:00Z">
            <w:rPr>
              <w:rFonts w:eastAsia="Times New Roman" w:cs="Times New Roman"/>
              <w:szCs w:val="24"/>
              <w:lang w:val="en-GB" w:eastAsia="en-GB"/>
            </w:rPr>
          </w:rPrChange>
        </w:rPr>
        <w:t xml:space="preserve">Abstract </w:t>
      </w:r>
    </w:p>
    <w:p w:rsidR="00A20D5C" w:rsidRPr="00CB6E99" w:rsidRDefault="00A20D5C" w:rsidP="00A20D5C">
      <w:pPr>
        <w:numPr>
          <w:ilvl w:val="0"/>
          <w:numId w:val="3"/>
        </w:numPr>
        <w:spacing w:after="0" w:line="240" w:lineRule="auto"/>
        <w:jc w:val="left"/>
        <w:rPr>
          <w:rFonts w:eastAsia="Times New Roman" w:cs="Times New Roman"/>
          <w:szCs w:val="24"/>
          <w:lang w:val="en-US" w:eastAsia="en-GB"/>
          <w:rPrChange w:id="251" w:author="Kolan" w:date="2012-12-20T16:22:00Z">
            <w:rPr>
              <w:rFonts w:eastAsia="Times New Roman" w:cs="Times New Roman"/>
              <w:szCs w:val="24"/>
              <w:lang w:val="en-GB" w:eastAsia="en-GB"/>
            </w:rPr>
          </w:rPrChange>
        </w:rPr>
      </w:pPr>
      <w:proofErr w:type="spellStart"/>
      <w:r w:rsidRPr="00CB6E99">
        <w:rPr>
          <w:rFonts w:eastAsia="Times New Roman" w:cs="Times New Roman"/>
          <w:szCs w:val="24"/>
          <w:lang w:val="en-US" w:eastAsia="en-GB"/>
          <w:rPrChange w:id="252" w:author="Kolan" w:date="2012-12-20T16:22:00Z">
            <w:rPr>
              <w:rFonts w:eastAsia="Times New Roman" w:cs="Times New Roman"/>
              <w:szCs w:val="24"/>
              <w:lang w:val="en-GB" w:eastAsia="en-GB"/>
            </w:rPr>
          </w:rPrChange>
        </w:rPr>
        <w:t>SiGe</w:t>
      </w:r>
      <w:proofErr w:type="spellEnd"/>
      <w:r w:rsidRPr="00CB6E99">
        <w:rPr>
          <w:rFonts w:eastAsia="Times New Roman" w:cs="Times New Roman"/>
          <w:szCs w:val="24"/>
          <w:lang w:val="en-US" w:eastAsia="en-GB"/>
          <w:rPrChange w:id="253" w:author="Kolan" w:date="2012-12-20T16:22:00Z">
            <w:rPr>
              <w:rFonts w:eastAsia="Times New Roman" w:cs="Times New Roman"/>
              <w:szCs w:val="24"/>
              <w:lang w:val="en-GB" w:eastAsia="en-GB"/>
            </w:rPr>
          </w:rPrChange>
        </w:rPr>
        <w:t xml:space="preserve"> </w:t>
      </w:r>
    </w:p>
    <w:p w:rsidR="00A20D5C" w:rsidRPr="00CB6E99" w:rsidRDefault="00A20D5C" w:rsidP="00A20D5C">
      <w:pPr>
        <w:numPr>
          <w:ilvl w:val="0"/>
          <w:numId w:val="3"/>
        </w:numPr>
        <w:spacing w:after="0" w:line="240" w:lineRule="auto"/>
        <w:jc w:val="left"/>
        <w:rPr>
          <w:rFonts w:eastAsia="Times New Roman" w:cs="Times New Roman"/>
          <w:szCs w:val="24"/>
          <w:lang w:val="en-US" w:eastAsia="en-GB"/>
          <w:rPrChange w:id="254"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55" w:author="Kolan" w:date="2012-12-20T16:22:00Z">
            <w:rPr>
              <w:rFonts w:eastAsia="Times New Roman" w:cs="Times New Roman"/>
              <w:szCs w:val="24"/>
              <w:lang w:val="en-GB" w:eastAsia="en-GB"/>
            </w:rPr>
          </w:rPrChange>
        </w:rPr>
        <w:t xml:space="preserve">TMAH </w:t>
      </w:r>
    </w:p>
    <w:p w:rsidR="00A20D5C" w:rsidRPr="00CB6E99" w:rsidRDefault="00A20D5C" w:rsidP="00A20D5C">
      <w:pPr>
        <w:numPr>
          <w:ilvl w:val="0"/>
          <w:numId w:val="3"/>
        </w:numPr>
        <w:spacing w:after="0" w:line="240" w:lineRule="auto"/>
        <w:jc w:val="left"/>
        <w:rPr>
          <w:rFonts w:eastAsia="Times New Roman" w:cs="Times New Roman"/>
          <w:szCs w:val="24"/>
          <w:lang w:val="en-US" w:eastAsia="en-GB"/>
          <w:rPrChange w:id="256"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57" w:author="Kolan" w:date="2012-12-20T16:22:00Z">
            <w:rPr>
              <w:rFonts w:eastAsia="Times New Roman" w:cs="Times New Roman"/>
              <w:szCs w:val="24"/>
              <w:lang w:val="en-GB" w:eastAsia="en-GB"/>
            </w:rPr>
          </w:rPrChange>
        </w:rPr>
        <w:t xml:space="preserve">IPA </w:t>
      </w:r>
    </w:p>
    <w:p w:rsidR="00A20D5C" w:rsidRPr="00CB6E99" w:rsidRDefault="00A20D5C" w:rsidP="00A20D5C">
      <w:pPr>
        <w:numPr>
          <w:ilvl w:val="0"/>
          <w:numId w:val="3"/>
        </w:numPr>
        <w:spacing w:after="0" w:line="240" w:lineRule="auto"/>
        <w:jc w:val="left"/>
        <w:rPr>
          <w:rFonts w:eastAsia="Times New Roman" w:cs="Times New Roman"/>
          <w:szCs w:val="24"/>
          <w:lang w:val="en-US" w:eastAsia="en-GB"/>
          <w:rPrChange w:id="258" w:author="Kolan" w:date="2012-12-20T16:22:00Z">
            <w:rPr>
              <w:rFonts w:eastAsia="Times New Roman" w:cs="Times New Roman"/>
              <w:szCs w:val="24"/>
              <w:lang w:val="en-GB" w:eastAsia="en-GB"/>
            </w:rPr>
          </w:rPrChange>
        </w:rPr>
      </w:pPr>
      <w:proofErr w:type="spellStart"/>
      <w:r w:rsidRPr="00CB6E99">
        <w:rPr>
          <w:rFonts w:eastAsia="Times New Roman" w:cs="Times New Roman"/>
          <w:szCs w:val="24"/>
          <w:lang w:val="en-US" w:eastAsia="en-GB"/>
          <w:rPrChange w:id="259" w:author="Kolan" w:date="2012-12-20T16:22:00Z">
            <w:rPr>
              <w:rFonts w:eastAsia="Times New Roman" w:cs="Times New Roman"/>
              <w:szCs w:val="24"/>
              <w:lang w:val="en-GB" w:eastAsia="en-GB"/>
            </w:rPr>
          </w:rPrChange>
        </w:rPr>
        <w:t>discontinious</w:t>
      </w:r>
      <w:proofErr w:type="spellEnd"/>
      <w:r w:rsidRPr="00CB6E99">
        <w:rPr>
          <w:rFonts w:eastAsia="Times New Roman" w:cs="Times New Roman"/>
          <w:szCs w:val="24"/>
          <w:lang w:val="en-US" w:eastAsia="en-GB"/>
          <w:rPrChange w:id="260" w:author="Kolan" w:date="2012-12-20T16:22:00Z">
            <w:rPr>
              <w:rFonts w:eastAsia="Times New Roman" w:cs="Times New Roman"/>
              <w:szCs w:val="24"/>
              <w:lang w:val="en-GB" w:eastAsia="en-GB"/>
            </w:rPr>
          </w:rPrChange>
        </w:rPr>
        <w:t xml:space="preserve"> etching </w:t>
      </w:r>
    </w:p>
    <w:p w:rsidR="00A20D5C" w:rsidRPr="00CB6E99" w:rsidRDefault="00A20D5C" w:rsidP="00A20D5C">
      <w:pPr>
        <w:numPr>
          <w:ilvl w:val="0"/>
          <w:numId w:val="3"/>
        </w:numPr>
        <w:spacing w:after="0" w:line="240" w:lineRule="auto"/>
        <w:jc w:val="left"/>
        <w:rPr>
          <w:rFonts w:eastAsia="Times New Roman" w:cs="Times New Roman"/>
          <w:szCs w:val="24"/>
          <w:lang w:val="en-US" w:eastAsia="en-GB"/>
          <w:rPrChange w:id="261"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62" w:author="Kolan" w:date="2012-12-20T16:22:00Z">
            <w:rPr>
              <w:rFonts w:eastAsia="Times New Roman" w:cs="Times New Roman"/>
              <w:szCs w:val="24"/>
              <w:lang w:val="en-GB" w:eastAsia="en-GB"/>
            </w:rPr>
          </w:rPrChange>
        </w:rPr>
        <w:t xml:space="preserve">AFM topography analysis </w:t>
      </w:r>
    </w:p>
    <w:p w:rsidR="00A20D5C" w:rsidRPr="00CB6E99" w:rsidRDefault="00A20D5C" w:rsidP="00A20D5C">
      <w:pPr>
        <w:numPr>
          <w:ilvl w:val="1"/>
          <w:numId w:val="3"/>
        </w:numPr>
        <w:spacing w:after="0" w:line="240" w:lineRule="auto"/>
        <w:jc w:val="left"/>
        <w:rPr>
          <w:rFonts w:eastAsia="Times New Roman" w:cs="Times New Roman"/>
          <w:szCs w:val="24"/>
          <w:lang w:val="en-US" w:eastAsia="en-GB"/>
          <w:rPrChange w:id="263"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64" w:author="Kolan" w:date="2012-12-20T16:22:00Z">
            <w:rPr>
              <w:rFonts w:eastAsia="Times New Roman" w:cs="Times New Roman"/>
              <w:szCs w:val="24"/>
              <w:lang w:val="en-GB" w:eastAsia="en-GB"/>
            </w:rPr>
          </w:rPrChange>
        </w:rPr>
        <w:t xml:space="preserve">RMS </w:t>
      </w:r>
    </w:p>
    <w:p w:rsidR="00A20D5C" w:rsidRPr="00CB6E99" w:rsidRDefault="00A20D5C" w:rsidP="00A20D5C">
      <w:pPr>
        <w:numPr>
          <w:ilvl w:val="1"/>
          <w:numId w:val="3"/>
        </w:numPr>
        <w:spacing w:after="0" w:line="240" w:lineRule="auto"/>
        <w:jc w:val="left"/>
        <w:rPr>
          <w:rFonts w:eastAsia="Times New Roman" w:cs="Times New Roman"/>
          <w:szCs w:val="24"/>
          <w:lang w:val="en-US" w:eastAsia="en-GB"/>
          <w:rPrChange w:id="265"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66" w:author="Kolan" w:date="2012-12-20T16:22:00Z">
            <w:rPr>
              <w:rFonts w:eastAsia="Times New Roman" w:cs="Times New Roman"/>
              <w:szCs w:val="24"/>
              <w:lang w:val="en-GB" w:eastAsia="en-GB"/>
            </w:rPr>
          </w:rPrChange>
        </w:rPr>
        <w:t xml:space="preserve">Height histograms </w:t>
      </w:r>
    </w:p>
    <w:p w:rsidR="00A20D5C" w:rsidRPr="00CB6E99" w:rsidRDefault="00A20D5C" w:rsidP="00A20D5C">
      <w:pPr>
        <w:numPr>
          <w:ilvl w:val="2"/>
          <w:numId w:val="3"/>
        </w:numPr>
        <w:spacing w:after="0" w:line="240" w:lineRule="auto"/>
        <w:jc w:val="left"/>
        <w:rPr>
          <w:rFonts w:eastAsia="Times New Roman" w:cs="Times New Roman"/>
          <w:szCs w:val="24"/>
          <w:lang w:val="en-US" w:eastAsia="en-GB"/>
          <w:rPrChange w:id="267"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68" w:author="Kolan" w:date="2012-12-20T16:22:00Z">
            <w:rPr>
              <w:rFonts w:eastAsia="Times New Roman" w:cs="Times New Roman"/>
              <w:szCs w:val="24"/>
              <w:lang w:val="en-GB" w:eastAsia="en-GB"/>
            </w:rPr>
          </w:rPrChange>
        </w:rPr>
        <w:t xml:space="preserve">Height of the </w:t>
      </w:r>
      <w:proofErr w:type="spellStart"/>
      <w:r w:rsidRPr="00CB6E99">
        <w:rPr>
          <w:rFonts w:eastAsia="Times New Roman" w:cs="Times New Roman"/>
          <w:szCs w:val="24"/>
          <w:lang w:val="en-US" w:eastAsia="en-GB"/>
          <w:rPrChange w:id="269" w:author="Kolan" w:date="2012-12-20T16:22:00Z">
            <w:rPr>
              <w:rFonts w:eastAsia="Times New Roman" w:cs="Times New Roman"/>
              <w:szCs w:val="24"/>
              <w:lang w:val="en-GB" w:eastAsia="en-GB"/>
            </w:rPr>
          </w:rPrChange>
        </w:rPr>
        <w:t>kredenses</w:t>
      </w:r>
      <w:proofErr w:type="spellEnd"/>
      <w:r w:rsidRPr="00CB6E99">
        <w:rPr>
          <w:rFonts w:eastAsia="Times New Roman" w:cs="Times New Roman"/>
          <w:szCs w:val="24"/>
          <w:lang w:val="en-US" w:eastAsia="en-GB"/>
          <w:rPrChange w:id="270" w:author="Kolan" w:date="2012-12-20T16:22:00Z">
            <w:rPr>
              <w:rFonts w:eastAsia="Times New Roman" w:cs="Times New Roman"/>
              <w:szCs w:val="24"/>
              <w:lang w:val="en-GB" w:eastAsia="en-GB"/>
            </w:rPr>
          </w:rPrChange>
        </w:rPr>
        <w:t xml:space="preserve"> </w:t>
      </w:r>
    </w:p>
    <w:p w:rsidR="00A20D5C" w:rsidRPr="00CB6E99" w:rsidRDefault="00A20D5C" w:rsidP="00A20D5C">
      <w:pPr>
        <w:numPr>
          <w:ilvl w:val="2"/>
          <w:numId w:val="3"/>
        </w:numPr>
        <w:spacing w:after="0" w:line="240" w:lineRule="auto"/>
        <w:jc w:val="left"/>
        <w:rPr>
          <w:rFonts w:eastAsia="Times New Roman" w:cs="Times New Roman"/>
          <w:szCs w:val="24"/>
          <w:lang w:val="en-US" w:eastAsia="en-GB"/>
          <w:rPrChange w:id="271" w:author="Kolan" w:date="2012-12-20T16:22:00Z">
            <w:rPr>
              <w:rFonts w:eastAsia="Times New Roman" w:cs="Times New Roman"/>
              <w:szCs w:val="24"/>
              <w:lang w:val="en-GB" w:eastAsia="en-GB"/>
            </w:rPr>
          </w:rPrChange>
        </w:rPr>
      </w:pPr>
      <w:proofErr w:type="spellStart"/>
      <w:r w:rsidRPr="00CB6E99">
        <w:rPr>
          <w:rFonts w:eastAsia="Times New Roman" w:cs="Times New Roman"/>
          <w:szCs w:val="24"/>
          <w:lang w:val="en-US" w:eastAsia="en-GB"/>
          <w:rPrChange w:id="272" w:author="Kolan" w:date="2012-12-20T16:22:00Z">
            <w:rPr>
              <w:rFonts w:eastAsia="Times New Roman" w:cs="Times New Roman"/>
              <w:szCs w:val="24"/>
              <w:lang w:val="en-GB" w:eastAsia="en-GB"/>
            </w:rPr>
          </w:rPrChange>
        </w:rPr>
        <w:t>unimodal</w:t>
      </w:r>
      <w:proofErr w:type="spellEnd"/>
      <w:r w:rsidRPr="00CB6E99">
        <w:rPr>
          <w:rFonts w:eastAsia="Times New Roman" w:cs="Times New Roman"/>
          <w:szCs w:val="24"/>
          <w:lang w:val="en-US" w:eastAsia="en-GB"/>
          <w:rPrChange w:id="273" w:author="Kolan" w:date="2012-12-20T16:22:00Z">
            <w:rPr>
              <w:rFonts w:eastAsia="Times New Roman" w:cs="Times New Roman"/>
              <w:szCs w:val="24"/>
              <w:lang w:val="en-GB" w:eastAsia="en-GB"/>
            </w:rPr>
          </w:rPrChange>
        </w:rPr>
        <w:t xml:space="preserve">, bimodal distribution </w:t>
      </w:r>
    </w:p>
    <w:p w:rsidR="00A20D5C" w:rsidRPr="00CB6E99" w:rsidRDefault="00A20D5C" w:rsidP="00A20D5C">
      <w:pPr>
        <w:numPr>
          <w:ilvl w:val="1"/>
          <w:numId w:val="3"/>
        </w:numPr>
        <w:spacing w:after="0" w:line="240" w:lineRule="auto"/>
        <w:jc w:val="left"/>
        <w:rPr>
          <w:rFonts w:eastAsia="Times New Roman" w:cs="Times New Roman"/>
          <w:szCs w:val="24"/>
          <w:lang w:val="en-US" w:eastAsia="en-GB"/>
          <w:rPrChange w:id="274"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75" w:author="Kolan" w:date="2012-12-20T16:22:00Z">
            <w:rPr>
              <w:rFonts w:eastAsia="Times New Roman" w:cs="Times New Roman"/>
              <w:szCs w:val="24"/>
              <w:lang w:val="en-GB" w:eastAsia="en-GB"/>
            </w:rPr>
          </w:rPrChange>
        </w:rPr>
        <w:t xml:space="preserve">surface skewness, kurtosis </w:t>
      </w:r>
    </w:p>
    <w:p w:rsidR="00A20D5C" w:rsidRPr="00CB6E99" w:rsidRDefault="00A20D5C" w:rsidP="00A20D5C">
      <w:pPr>
        <w:numPr>
          <w:ilvl w:val="1"/>
          <w:numId w:val="3"/>
        </w:numPr>
        <w:spacing w:after="0" w:line="240" w:lineRule="auto"/>
        <w:jc w:val="left"/>
        <w:rPr>
          <w:rFonts w:eastAsia="Times New Roman" w:cs="Times New Roman"/>
          <w:szCs w:val="24"/>
          <w:lang w:val="en-US" w:eastAsia="en-GB"/>
          <w:rPrChange w:id="276" w:author="Kolan" w:date="2012-12-20T16:22:00Z">
            <w:rPr>
              <w:rFonts w:eastAsia="Times New Roman" w:cs="Times New Roman"/>
              <w:szCs w:val="24"/>
              <w:lang w:val="en-GB" w:eastAsia="en-GB"/>
            </w:rPr>
          </w:rPrChange>
        </w:rPr>
      </w:pPr>
      <w:r w:rsidRPr="00CB6E99">
        <w:rPr>
          <w:rFonts w:eastAsia="Times New Roman" w:cs="Times New Roman"/>
          <w:szCs w:val="24"/>
          <w:lang w:val="en-US" w:eastAsia="en-GB"/>
          <w:rPrChange w:id="277" w:author="Kolan" w:date="2012-12-20T16:22:00Z">
            <w:rPr>
              <w:rFonts w:eastAsia="Times New Roman" w:cs="Times New Roman"/>
              <w:szCs w:val="24"/>
              <w:lang w:val="en-GB" w:eastAsia="en-GB"/>
            </w:rPr>
          </w:rPrChange>
        </w:rPr>
        <w:t>HHCF</w:t>
      </w:r>
      <w:ins w:id="278" w:author="Kolan" w:date="2012-12-25T15:57:00Z">
        <w:r w:rsidR="00363DB3">
          <w:rPr>
            <w:rFonts w:eastAsia="Times New Roman" w:cs="Times New Roman"/>
            <w:szCs w:val="24"/>
            <w:lang w:val="en-US" w:eastAsia="en-GB"/>
          </w:rPr>
          <w:t>,</w:t>
        </w:r>
      </w:ins>
      <w:bookmarkStart w:id="279" w:name="_GoBack"/>
      <w:bookmarkEnd w:id="279"/>
      <w:del w:id="280" w:author="Kolan" w:date="2012-12-25T15:57:00Z">
        <w:r w:rsidRPr="00CB6E99" w:rsidDel="00363DB3">
          <w:rPr>
            <w:rFonts w:eastAsia="Times New Roman" w:cs="Times New Roman"/>
            <w:szCs w:val="24"/>
            <w:lang w:val="en-US" w:eastAsia="en-GB"/>
            <w:rPrChange w:id="281" w:author="Kolan" w:date="2012-12-20T16:22:00Z">
              <w:rPr>
                <w:rFonts w:eastAsia="Times New Roman" w:cs="Times New Roman"/>
                <w:szCs w:val="24"/>
                <w:lang w:val="en-GB" w:eastAsia="en-GB"/>
              </w:rPr>
            </w:rPrChange>
          </w:rPr>
          <w:delText>?</w:delText>
        </w:r>
      </w:del>
      <w:r w:rsidRPr="00CB6E99">
        <w:rPr>
          <w:rFonts w:eastAsia="Times New Roman" w:cs="Times New Roman"/>
          <w:szCs w:val="24"/>
          <w:lang w:val="en-US" w:eastAsia="en-GB"/>
          <w:rPrChange w:id="282" w:author="Kolan" w:date="2012-12-20T16:22:00Z">
            <w:rPr>
              <w:rFonts w:eastAsia="Times New Roman" w:cs="Times New Roman"/>
              <w:szCs w:val="24"/>
              <w:lang w:val="en-GB" w:eastAsia="en-GB"/>
            </w:rPr>
          </w:rPrChange>
        </w:rPr>
        <w:t xml:space="preserve"> surface is </w:t>
      </w:r>
      <w:proofErr w:type="spellStart"/>
      <w:r w:rsidRPr="00CB6E99">
        <w:rPr>
          <w:rFonts w:eastAsia="Times New Roman" w:cs="Times New Roman"/>
          <w:szCs w:val="24"/>
          <w:lang w:val="en-US" w:eastAsia="en-GB"/>
          <w:rPrChange w:id="283" w:author="Kolan" w:date="2012-12-20T16:22:00Z">
            <w:rPr>
              <w:rFonts w:eastAsia="Times New Roman" w:cs="Times New Roman"/>
              <w:szCs w:val="24"/>
              <w:lang w:val="en-GB" w:eastAsia="en-GB"/>
            </w:rPr>
          </w:rPrChange>
        </w:rPr>
        <w:t>homogenius</w:t>
      </w:r>
      <w:proofErr w:type="spellEnd"/>
      <w:r w:rsidRPr="00CB6E99">
        <w:rPr>
          <w:rFonts w:eastAsia="Times New Roman" w:cs="Times New Roman"/>
          <w:szCs w:val="24"/>
          <w:lang w:val="en-US" w:eastAsia="en-GB"/>
          <w:rPrChange w:id="284" w:author="Kolan" w:date="2012-12-20T16:22:00Z">
            <w:rPr>
              <w:rFonts w:eastAsia="Times New Roman" w:cs="Times New Roman"/>
              <w:szCs w:val="24"/>
              <w:lang w:val="en-GB" w:eastAsia="en-GB"/>
            </w:rPr>
          </w:rPrChange>
        </w:rPr>
        <w:t xml:space="preserve"> </w:t>
      </w:r>
    </w:p>
    <w:p w:rsidR="00866943" w:rsidRPr="00CB6E99" w:rsidRDefault="00866943" w:rsidP="00C16DCF">
      <w:pPr>
        <w:spacing w:line="480" w:lineRule="auto"/>
        <w:rPr>
          <w:rFonts w:eastAsia="CMR8" w:cs="Times New Roman"/>
          <w:b/>
          <w:szCs w:val="24"/>
          <w:lang w:val="en-US"/>
          <w:rPrChange w:id="285" w:author="Kolan" w:date="2012-12-20T16:22:00Z">
            <w:rPr>
              <w:rFonts w:eastAsia="CMR8" w:cs="Times New Roman"/>
              <w:b/>
              <w:szCs w:val="24"/>
              <w:lang w:val="en-GB"/>
            </w:rPr>
          </w:rPrChange>
        </w:rPr>
      </w:pPr>
    </w:p>
    <w:p w:rsidR="00127CC6" w:rsidRPr="00CB6E99" w:rsidRDefault="00384313" w:rsidP="00C16DCF">
      <w:pPr>
        <w:spacing w:line="480" w:lineRule="auto"/>
        <w:rPr>
          <w:rFonts w:eastAsia="CMR8" w:cs="Times New Roman"/>
          <w:szCs w:val="24"/>
          <w:lang w:val="en-US"/>
          <w:rPrChange w:id="286" w:author="Kolan" w:date="2012-12-20T16:22:00Z">
            <w:rPr>
              <w:rFonts w:eastAsia="CMR8" w:cs="Times New Roman"/>
              <w:szCs w:val="24"/>
              <w:lang w:val="en-GB"/>
            </w:rPr>
          </w:rPrChange>
        </w:rPr>
      </w:pPr>
      <w:r w:rsidRPr="00CB6E99">
        <w:rPr>
          <w:rFonts w:eastAsia="CMR8" w:cs="Times New Roman"/>
          <w:szCs w:val="24"/>
          <w:lang w:val="en-US"/>
          <w:rPrChange w:id="287" w:author="Kolan" w:date="2012-12-20T16:22:00Z">
            <w:rPr>
              <w:rFonts w:eastAsia="CMR8" w:cs="Times New Roman"/>
              <w:szCs w:val="24"/>
              <w:lang w:val="en-GB"/>
            </w:rPr>
          </w:rPrChange>
        </w:rPr>
        <w:t xml:space="preserve">Keywords: Silicon-germanium, wet chemical etching, TMAH?, local anodic oxidation, </w:t>
      </w:r>
      <w:r w:rsidR="00B47F1C" w:rsidRPr="00CB6E99">
        <w:rPr>
          <w:rFonts w:eastAsia="CMR8" w:cs="Times New Roman"/>
          <w:szCs w:val="24"/>
          <w:lang w:val="en-US"/>
          <w:rPrChange w:id="288" w:author="Kolan" w:date="2012-12-20T16:22:00Z">
            <w:rPr>
              <w:rFonts w:eastAsia="CMR8" w:cs="Times New Roman"/>
              <w:szCs w:val="24"/>
              <w:lang w:val="en-GB"/>
            </w:rPr>
          </w:rPrChange>
        </w:rPr>
        <w:t xml:space="preserve">atomic force microscopy, </w:t>
      </w:r>
      <w:proofErr w:type="spellStart"/>
      <w:r w:rsidR="00B47F1C" w:rsidRPr="00CB6E99">
        <w:rPr>
          <w:rFonts w:eastAsia="CMR8" w:cs="Times New Roman"/>
          <w:szCs w:val="24"/>
          <w:lang w:val="en-US"/>
          <w:rPrChange w:id="289" w:author="Kolan" w:date="2012-12-20T16:22:00Z">
            <w:rPr>
              <w:rFonts w:eastAsia="CMR8" w:cs="Times New Roman"/>
              <w:szCs w:val="24"/>
              <w:lang w:val="en-GB"/>
            </w:rPr>
          </w:rPrChange>
        </w:rPr>
        <w:t>ellipsometry</w:t>
      </w:r>
      <w:proofErr w:type="spellEnd"/>
      <w:r w:rsidR="00B47F1C" w:rsidRPr="00CB6E99">
        <w:rPr>
          <w:rFonts w:eastAsia="CMR8" w:cs="Times New Roman"/>
          <w:szCs w:val="24"/>
          <w:lang w:val="en-US"/>
          <w:rPrChange w:id="290" w:author="Kolan" w:date="2012-12-20T16:22:00Z">
            <w:rPr>
              <w:rFonts w:eastAsia="CMR8" w:cs="Times New Roman"/>
              <w:szCs w:val="24"/>
              <w:lang w:val="en-GB"/>
            </w:rPr>
          </w:rPrChange>
        </w:rPr>
        <w:t xml:space="preserve"> </w:t>
      </w:r>
      <w:r w:rsidRPr="00CB6E99">
        <w:rPr>
          <w:rFonts w:eastAsia="CMR8" w:cs="Times New Roman"/>
          <w:szCs w:val="24"/>
          <w:lang w:val="en-US"/>
          <w:rPrChange w:id="291" w:author="Kolan" w:date="2012-12-20T16:22:00Z">
            <w:rPr>
              <w:rFonts w:eastAsia="CMR8" w:cs="Times New Roman"/>
              <w:szCs w:val="24"/>
              <w:lang w:val="en-GB"/>
            </w:rPr>
          </w:rPrChange>
        </w:rPr>
        <w:t xml:space="preserve">  </w:t>
      </w:r>
    </w:p>
    <w:p w:rsidR="00127CC6" w:rsidRPr="00CB6E99" w:rsidRDefault="00127CC6" w:rsidP="00127CC6">
      <w:pPr>
        <w:spacing w:after="0" w:line="240" w:lineRule="auto"/>
        <w:rPr>
          <w:sz w:val="18"/>
          <w:szCs w:val="18"/>
          <w:lang w:val="en-US"/>
          <w:rPrChange w:id="292" w:author="Kolan" w:date="2012-12-20T16:22:00Z">
            <w:rPr>
              <w:sz w:val="18"/>
              <w:szCs w:val="18"/>
              <w:lang w:val="en-GB"/>
            </w:rPr>
          </w:rPrChange>
        </w:rPr>
      </w:pPr>
      <w:r w:rsidRPr="00CB6E99">
        <w:rPr>
          <w:sz w:val="18"/>
          <w:szCs w:val="18"/>
          <w:vertAlign w:val="superscript"/>
          <w:lang w:val="en-US"/>
          <w:rPrChange w:id="293" w:author="Kolan" w:date="2012-12-20T16:22:00Z">
            <w:rPr>
              <w:sz w:val="18"/>
              <w:szCs w:val="18"/>
              <w:vertAlign w:val="superscript"/>
              <w:lang w:val="en-GB"/>
            </w:rPr>
          </w:rPrChange>
        </w:rPr>
        <w:t>*</w:t>
      </w:r>
      <w:r w:rsidRPr="00CB6E99">
        <w:rPr>
          <w:sz w:val="18"/>
          <w:szCs w:val="18"/>
          <w:lang w:val="en-US"/>
          <w:rPrChange w:id="294" w:author="Kolan" w:date="2012-12-20T16:22:00Z">
            <w:rPr>
              <w:sz w:val="18"/>
              <w:szCs w:val="18"/>
              <w:lang w:val="en-GB"/>
            </w:rPr>
          </w:rPrChange>
        </w:rPr>
        <w:t xml:space="preserve">  Corresponding author: </w:t>
      </w:r>
      <w:ins w:id="295" w:author="Kolan" w:date="2012-12-20T16:40:00Z">
        <w:r w:rsidR="00BB47FF">
          <w:rPr>
            <w:rFonts w:ascii="Tahoma" w:hAnsi="Tahoma" w:cs="Tahoma"/>
            <w:sz w:val="20"/>
            <w:szCs w:val="20"/>
          </w:rPr>
          <w:fldChar w:fldCharType="begin"/>
        </w:r>
        <w:r w:rsidR="00BB47FF" w:rsidRPr="00BB47FF">
          <w:rPr>
            <w:rFonts w:ascii="Tahoma" w:hAnsi="Tahoma" w:cs="Tahoma"/>
            <w:sz w:val="20"/>
            <w:szCs w:val="20"/>
            <w:lang w:val="en-US"/>
            <w:rPrChange w:id="296" w:author="Kolan" w:date="2012-12-20T16:40:00Z">
              <w:rPr>
                <w:rFonts w:ascii="Tahoma" w:hAnsi="Tahoma" w:cs="Tahoma"/>
                <w:sz w:val="20"/>
                <w:szCs w:val="20"/>
              </w:rPr>
            </w:rPrChange>
          </w:rPr>
          <w:instrText xml:space="preserve"> HYPERLINK "mailto:kkolanek@de.alten.com" </w:instrText>
        </w:r>
        <w:r w:rsidR="00BB47FF">
          <w:rPr>
            <w:rFonts w:ascii="Tahoma" w:hAnsi="Tahoma" w:cs="Tahoma"/>
            <w:sz w:val="20"/>
            <w:szCs w:val="20"/>
          </w:rPr>
          <w:fldChar w:fldCharType="separate"/>
        </w:r>
        <w:r w:rsidR="00BB47FF" w:rsidRPr="00BB47FF">
          <w:rPr>
            <w:rStyle w:val="Hipercze"/>
            <w:rFonts w:ascii="Tahoma" w:hAnsi="Tahoma" w:cs="Tahoma"/>
            <w:sz w:val="20"/>
            <w:szCs w:val="20"/>
            <w:lang w:val="en-US"/>
            <w:rPrChange w:id="297" w:author="Kolan" w:date="2012-12-20T16:40:00Z">
              <w:rPr>
                <w:rStyle w:val="Hipercze"/>
                <w:rFonts w:ascii="Tahoma" w:hAnsi="Tahoma" w:cs="Tahoma"/>
                <w:sz w:val="20"/>
                <w:szCs w:val="20"/>
              </w:rPr>
            </w:rPrChange>
          </w:rPr>
          <w:t>kkolanek@de.alten.com</w:t>
        </w:r>
        <w:r w:rsidR="00BB47FF">
          <w:rPr>
            <w:rFonts w:ascii="Tahoma" w:hAnsi="Tahoma" w:cs="Tahoma"/>
            <w:sz w:val="20"/>
            <w:szCs w:val="20"/>
          </w:rPr>
          <w:fldChar w:fldCharType="end"/>
        </w:r>
      </w:ins>
      <w:del w:id="298" w:author="Kolan" w:date="2012-12-20T16:40:00Z">
        <w:r w:rsidR="00240994" w:rsidRPr="00CB6E99" w:rsidDel="00BB47FF">
          <w:rPr>
            <w:lang w:val="en-US"/>
            <w:rPrChange w:id="299" w:author="Kolan" w:date="2012-12-20T16:22:00Z">
              <w:rPr/>
            </w:rPrChange>
          </w:rPr>
          <w:fldChar w:fldCharType="begin"/>
        </w:r>
        <w:r w:rsidR="00240994" w:rsidRPr="00CB6E99" w:rsidDel="00BB47FF">
          <w:rPr>
            <w:lang w:val="en-US"/>
            <w:rPrChange w:id="300" w:author="Kolan" w:date="2012-12-20T16:22:00Z">
              <w:rPr/>
            </w:rPrChange>
          </w:rPr>
          <w:delInstrText>HYPERLINK "mailto:kolanek@tu-cottbus.de"</w:delInstrText>
        </w:r>
        <w:r w:rsidR="00240994" w:rsidRPr="00CB6E99" w:rsidDel="00BB47FF">
          <w:rPr>
            <w:lang w:val="en-US"/>
            <w:rPrChange w:id="301" w:author="Kolan" w:date="2012-12-20T16:22:00Z">
              <w:rPr/>
            </w:rPrChange>
          </w:rPr>
          <w:fldChar w:fldCharType="separate"/>
        </w:r>
        <w:r w:rsidRPr="00CB6E99" w:rsidDel="00BB47FF">
          <w:rPr>
            <w:rStyle w:val="Hipercze"/>
            <w:sz w:val="18"/>
            <w:szCs w:val="18"/>
            <w:lang w:val="en-US"/>
            <w:rPrChange w:id="302" w:author="Kolan" w:date="2012-12-20T16:22:00Z">
              <w:rPr>
                <w:rStyle w:val="Hipercze"/>
                <w:sz w:val="18"/>
                <w:szCs w:val="18"/>
                <w:lang w:val="en-GB"/>
              </w:rPr>
            </w:rPrChange>
          </w:rPr>
          <w:delText>kolanek@tu-cottbus.de</w:delText>
        </w:r>
        <w:r w:rsidR="00240994" w:rsidRPr="00CB6E99" w:rsidDel="00BB47FF">
          <w:rPr>
            <w:lang w:val="en-US"/>
            <w:rPrChange w:id="303" w:author="Kolan" w:date="2012-12-20T16:22:00Z">
              <w:rPr/>
            </w:rPrChange>
          </w:rPr>
          <w:fldChar w:fldCharType="end"/>
        </w:r>
      </w:del>
    </w:p>
    <w:p w:rsidR="00127CC6" w:rsidRPr="00CB6E99" w:rsidRDefault="00127CC6" w:rsidP="00127CC6">
      <w:pPr>
        <w:spacing w:after="0" w:line="240" w:lineRule="auto"/>
        <w:ind w:left="180"/>
        <w:rPr>
          <w:sz w:val="18"/>
          <w:szCs w:val="18"/>
          <w:lang w:val="en-US"/>
          <w:rPrChange w:id="304" w:author="Kolan" w:date="2012-12-20T16:22:00Z">
            <w:rPr>
              <w:sz w:val="18"/>
              <w:szCs w:val="18"/>
              <w:lang w:val="en-GB"/>
            </w:rPr>
          </w:rPrChange>
        </w:rPr>
      </w:pPr>
      <w:r w:rsidRPr="00CB6E99">
        <w:rPr>
          <w:sz w:val="18"/>
          <w:szCs w:val="18"/>
          <w:lang w:val="en-US"/>
          <w:rPrChange w:id="305" w:author="Kolan" w:date="2012-12-20T16:22:00Z">
            <w:rPr>
              <w:sz w:val="18"/>
              <w:szCs w:val="18"/>
              <w:lang w:val="en-GB"/>
            </w:rPr>
          </w:rPrChange>
        </w:rPr>
        <w:t>Brandenburg University of Technology</w:t>
      </w:r>
    </w:p>
    <w:p w:rsidR="00127CC6" w:rsidRPr="00CB6E99" w:rsidRDefault="00127CC6" w:rsidP="00127CC6">
      <w:pPr>
        <w:spacing w:after="0" w:line="240" w:lineRule="auto"/>
        <w:ind w:left="180"/>
        <w:rPr>
          <w:sz w:val="18"/>
          <w:szCs w:val="18"/>
          <w:lang w:val="en-US"/>
          <w:rPrChange w:id="306" w:author="Kolan" w:date="2012-12-20T16:22:00Z">
            <w:rPr>
              <w:sz w:val="18"/>
              <w:szCs w:val="18"/>
              <w:lang w:val="en-GB"/>
            </w:rPr>
          </w:rPrChange>
        </w:rPr>
      </w:pPr>
      <w:r w:rsidRPr="00CB6E99">
        <w:rPr>
          <w:sz w:val="18"/>
          <w:szCs w:val="18"/>
          <w:lang w:val="en-US"/>
          <w:rPrChange w:id="307" w:author="Kolan" w:date="2012-12-20T16:22:00Z">
            <w:rPr>
              <w:sz w:val="18"/>
              <w:szCs w:val="18"/>
              <w:lang w:val="en-GB"/>
            </w:rPr>
          </w:rPrChange>
        </w:rPr>
        <w:t>Department of Applied Physics and Sensors</w:t>
      </w:r>
    </w:p>
    <w:p w:rsidR="00127CC6" w:rsidRPr="00CB6E99" w:rsidRDefault="00127CC6" w:rsidP="00127CC6">
      <w:pPr>
        <w:spacing w:after="0" w:line="240" w:lineRule="auto"/>
        <w:ind w:left="180"/>
        <w:rPr>
          <w:sz w:val="18"/>
          <w:szCs w:val="18"/>
          <w:lang w:val="en-US"/>
          <w:rPrChange w:id="308" w:author="Kolan" w:date="2012-12-20T16:22:00Z">
            <w:rPr>
              <w:sz w:val="18"/>
              <w:szCs w:val="18"/>
              <w:lang w:val="en-GB"/>
            </w:rPr>
          </w:rPrChange>
        </w:rPr>
      </w:pPr>
      <w:proofErr w:type="spellStart"/>
      <w:r w:rsidRPr="00CB6E99">
        <w:rPr>
          <w:sz w:val="18"/>
          <w:szCs w:val="18"/>
          <w:lang w:val="en-US"/>
          <w:rPrChange w:id="309" w:author="Kolan" w:date="2012-12-20T16:22:00Z">
            <w:rPr>
              <w:sz w:val="18"/>
              <w:szCs w:val="18"/>
              <w:lang w:val="en-GB"/>
            </w:rPr>
          </w:rPrChange>
        </w:rPr>
        <w:t>Konrad-Wachsmann-Allee</w:t>
      </w:r>
      <w:proofErr w:type="spellEnd"/>
      <w:r w:rsidRPr="00CB6E99">
        <w:rPr>
          <w:sz w:val="18"/>
          <w:szCs w:val="18"/>
          <w:lang w:val="en-US"/>
          <w:rPrChange w:id="310" w:author="Kolan" w:date="2012-12-20T16:22:00Z">
            <w:rPr>
              <w:sz w:val="18"/>
              <w:szCs w:val="18"/>
              <w:lang w:val="en-GB"/>
            </w:rPr>
          </w:rPrChange>
        </w:rPr>
        <w:t xml:space="preserve"> 17</w:t>
      </w:r>
    </w:p>
    <w:p w:rsidR="00127CC6" w:rsidRPr="00CB6E99" w:rsidRDefault="00127CC6" w:rsidP="00127CC6">
      <w:pPr>
        <w:spacing w:after="0" w:line="240" w:lineRule="auto"/>
        <w:ind w:left="180"/>
        <w:rPr>
          <w:sz w:val="18"/>
          <w:szCs w:val="18"/>
          <w:lang w:val="en-US"/>
          <w:rPrChange w:id="311" w:author="Kolan" w:date="2012-12-20T16:22:00Z">
            <w:rPr>
              <w:sz w:val="18"/>
              <w:szCs w:val="18"/>
              <w:lang w:val="en-GB"/>
            </w:rPr>
          </w:rPrChange>
        </w:rPr>
      </w:pPr>
      <w:r w:rsidRPr="00CB6E99">
        <w:rPr>
          <w:sz w:val="18"/>
          <w:szCs w:val="18"/>
          <w:lang w:val="en-US"/>
          <w:rPrChange w:id="312" w:author="Kolan" w:date="2012-12-20T16:22:00Z">
            <w:rPr>
              <w:sz w:val="18"/>
              <w:szCs w:val="18"/>
              <w:lang w:val="en-GB"/>
            </w:rPr>
          </w:rPrChange>
        </w:rPr>
        <w:t>03046 Cottbus, Germany</w:t>
      </w:r>
    </w:p>
    <w:p w:rsidR="00127CC6" w:rsidRPr="00CB6E99" w:rsidRDefault="00127CC6" w:rsidP="00127CC6">
      <w:pPr>
        <w:spacing w:after="0" w:line="240" w:lineRule="auto"/>
        <w:ind w:left="180"/>
        <w:rPr>
          <w:sz w:val="18"/>
          <w:szCs w:val="18"/>
          <w:lang w:val="en-US"/>
          <w:rPrChange w:id="313" w:author="Kolan" w:date="2012-12-20T16:22:00Z">
            <w:rPr>
              <w:sz w:val="18"/>
              <w:szCs w:val="18"/>
              <w:lang w:val="en-GB"/>
            </w:rPr>
          </w:rPrChange>
        </w:rPr>
      </w:pPr>
      <w:r w:rsidRPr="00CB6E99">
        <w:rPr>
          <w:sz w:val="18"/>
          <w:szCs w:val="18"/>
          <w:lang w:val="en-US"/>
          <w:rPrChange w:id="314" w:author="Kolan" w:date="2012-12-20T16:22:00Z">
            <w:rPr>
              <w:sz w:val="18"/>
              <w:szCs w:val="18"/>
              <w:lang w:val="en-GB"/>
            </w:rPr>
          </w:rPrChange>
        </w:rPr>
        <w:t>Tel.: +49 (0)3 55 69 2972</w:t>
      </w:r>
    </w:p>
    <w:p w:rsidR="00127CC6" w:rsidRPr="00CB6E99" w:rsidRDefault="00127CC6" w:rsidP="00E30800">
      <w:pPr>
        <w:rPr>
          <w:sz w:val="18"/>
          <w:szCs w:val="18"/>
          <w:lang w:val="en-US"/>
          <w:rPrChange w:id="315" w:author="Kolan" w:date="2012-12-20T16:22:00Z">
            <w:rPr>
              <w:sz w:val="18"/>
              <w:szCs w:val="18"/>
              <w:lang w:val="en-GB"/>
            </w:rPr>
          </w:rPrChange>
        </w:rPr>
      </w:pPr>
      <w:r w:rsidRPr="00CB6E99">
        <w:rPr>
          <w:sz w:val="18"/>
          <w:szCs w:val="18"/>
          <w:lang w:val="en-US"/>
          <w:rPrChange w:id="316" w:author="Kolan" w:date="2012-12-20T16:22:00Z">
            <w:rPr>
              <w:sz w:val="18"/>
              <w:szCs w:val="18"/>
              <w:lang w:val="en-GB"/>
            </w:rPr>
          </w:rPrChange>
        </w:rPr>
        <w:t xml:space="preserve">    Fax: +49 (0)3 55 69 3931</w:t>
      </w:r>
    </w:p>
    <w:p w:rsidR="00E30800" w:rsidRPr="00CB6E99" w:rsidRDefault="00E30800" w:rsidP="00E30800">
      <w:pPr>
        <w:rPr>
          <w:szCs w:val="24"/>
          <w:lang w:val="en-US"/>
          <w:rPrChange w:id="317" w:author="Kolan" w:date="2012-12-20T16:22:00Z">
            <w:rPr>
              <w:szCs w:val="24"/>
              <w:lang w:val="en-GB"/>
            </w:rPr>
          </w:rPrChange>
        </w:rPr>
      </w:pPr>
    </w:p>
    <w:p w:rsidR="00752E02" w:rsidRPr="006949FE" w:rsidDel="006949FE" w:rsidRDefault="008852E7">
      <w:pPr>
        <w:spacing w:line="480" w:lineRule="auto"/>
        <w:rPr>
          <w:del w:id="318" w:author="Kolan" w:date="2012-12-24T17:08:00Z"/>
          <w:rFonts w:eastAsia="CMR8" w:cs="Times New Roman"/>
          <w:b/>
          <w:szCs w:val="24"/>
          <w:lang w:val="en-US"/>
          <w:rPrChange w:id="319" w:author="Kolan" w:date="2012-12-24T17:08:00Z">
            <w:rPr>
              <w:del w:id="320" w:author="Kolan" w:date="2012-12-24T17:08:00Z"/>
              <w:rFonts w:eastAsia="CMR8" w:cs="Times New Roman"/>
              <w:b/>
              <w:szCs w:val="24"/>
              <w:lang w:val="en-GB"/>
            </w:rPr>
          </w:rPrChange>
        </w:rPr>
      </w:pPr>
      <w:r w:rsidRPr="006949FE">
        <w:rPr>
          <w:rFonts w:eastAsia="CMR8" w:cs="Times New Roman"/>
          <w:b/>
          <w:szCs w:val="24"/>
          <w:lang w:val="en-US"/>
          <w:rPrChange w:id="321" w:author="Kolan" w:date="2012-12-24T17:08:00Z">
            <w:rPr>
              <w:rFonts w:eastAsia="CMR8" w:cs="Times New Roman"/>
              <w:b/>
              <w:szCs w:val="24"/>
              <w:lang w:val="en-GB"/>
            </w:rPr>
          </w:rPrChange>
        </w:rPr>
        <w:t>1. Introduction</w:t>
      </w:r>
    </w:p>
    <w:p w:rsidR="000D41B2" w:rsidRPr="006949FE" w:rsidRDefault="000D41B2">
      <w:pPr>
        <w:spacing w:line="480" w:lineRule="auto"/>
        <w:rPr>
          <w:ins w:id="322" w:author="Kolan" w:date="2012-12-21T20:45:00Z"/>
          <w:rFonts w:eastAsia="Times New Roman" w:cs="Times New Roman"/>
          <w:szCs w:val="24"/>
          <w:lang w:val="en-US" w:eastAsia="pl-PL"/>
          <w:rPrChange w:id="323" w:author="Kolan" w:date="2012-12-24T17:08:00Z">
            <w:rPr>
              <w:ins w:id="324" w:author="Kolan" w:date="2012-12-21T20:45:00Z"/>
              <w:rFonts w:ascii="Calibri" w:eastAsia="Times New Roman" w:hAnsi="Calibri" w:cs="Times New Roman"/>
              <w:sz w:val="22"/>
              <w:lang w:val="en-US" w:eastAsia="pl-PL"/>
            </w:rPr>
          </w:rPrChange>
        </w:rPr>
        <w:pPrChange w:id="325" w:author="Kolan" w:date="2012-12-24T17:08:00Z">
          <w:pPr>
            <w:spacing w:after="0" w:line="240" w:lineRule="auto"/>
            <w:jc w:val="left"/>
          </w:pPr>
        </w:pPrChange>
      </w:pPr>
    </w:p>
    <w:p w:rsidR="00902BC7" w:rsidRDefault="000D41B2">
      <w:pPr>
        <w:spacing w:line="480" w:lineRule="auto"/>
        <w:ind w:firstLine="708"/>
        <w:rPr>
          <w:ins w:id="326" w:author="Kolan" w:date="2012-12-24T17:26:00Z"/>
          <w:rFonts w:eastAsia="Times New Roman" w:cs="Times New Roman"/>
          <w:szCs w:val="24"/>
          <w:lang w:val="en-US" w:eastAsia="pl-PL"/>
        </w:rPr>
        <w:pPrChange w:id="327" w:author="Kolan" w:date="2012-12-24T17:26:00Z">
          <w:pPr>
            <w:spacing w:after="0" w:line="240" w:lineRule="auto"/>
            <w:jc w:val="left"/>
          </w:pPr>
        </w:pPrChange>
      </w:pPr>
      <w:proofErr w:type="spellStart"/>
      <w:ins w:id="328" w:author="Kolan" w:date="2012-12-21T20:45:00Z">
        <w:r w:rsidRPr="006949FE">
          <w:rPr>
            <w:rFonts w:cs="Times New Roman"/>
            <w:szCs w:val="24"/>
            <w:lang w:val="en-US"/>
          </w:rPr>
          <w:t>SiGe</w:t>
        </w:r>
        <w:proofErr w:type="spellEnd"/>
        <w:r w:rsidR="001C5096" w:rsidRPr="006949FE">
          <w:rPr>
            <w:rFonts w:cs="Times New Roman"/>
            <w:szCs w:val="24"/>
            <w:lang w:val="en-US"/>
          </w:rPr>
          <w:t xml:space="preserve"> alloys have received </w:t>
        </w:r>
      </w:ins>
      <w:ins w:id="329" w:author="Kolan" w:date="2012-12-21T20:51:00Z">
        <w:r w:rsidRPr="006949FE">
          <w:rPr>
            <w:rFonts w:cs="Times New Roman"/>
            <w:szCs w:val="24"/>
            <w:lang w:val="en-US"/>
          </w:rPr>
          <w:t>enormous</w:t>
        </w:r>
      </w:ins>
      <w:ins w:id="330" w:author="Kolan" w:date="2012-12-21T20:45:00Z">
        <w:r w:rsidRPr="006949FE">
          <w:rPr>
            <w:rFonts w:cs="Times New Roman"/>
            <w:szCs w:val="24"/>
            <w:lang w:val="en-US"/>
          </w:rPr>
          <w:t xml:space="preserve"> attention</w:t>
        </w:r>
      </w:ins>
      <w:ins w:id="331" w:author="Kolan" w:date="2012-12-21T20:53:00Z">
        <w:r w:rsidRPr="006949FE">
          <w:rPr>
            <w:rFonts w:cs="Times New Roman"/>
            <w:szCs w:val="24"/>
            <w:lang w:val="en-US"/>
          </w:rPr>
          <w:t xml:space="preserve"> </w:t>
        </w:r>
      </w:ins>
      <w:ins w:id="332" w:author="Kolan" w:date="2012-12-21T20:45:00Z">
        <w:r w:rsidR="001C5096" w:rsidRPr="006949FE">
          <w:rPr>
            <w:rFonts w:cs="Times New Roman"/>
            <w:szCs w:val="24"/>
            <w:lang w:val="en-US"/>
          </w:rPr>
          <w:t>due to their potential abilitie</w:t>
        </w:r>
        <w:r w:rsidR="002A4126" w:rsidRPr="006949FE">
          <w:rPr>
            <w:rFonts w:cs="Times New Roman"/>
            <w:szCs w:val="24"/>
            <w:lang w:val="en-US"/>
          </w:rPr>
          <w:t xml:space="preserve">s to </w:t>
        </w:r>
      </w:ins>
      <w:ins w:id="333" w:author="Kolan" w:date="2012-12-21T21:01:00Z">
        <w:r w:rsidR="00AE418A" w:rsidRPr="006949FE">
          <w:rPr>
            <w:rFonts w:cs="Times New Roman"/>
            <w:szCs w:val="24"/>
            <w:lang w:val="en-US"/>
          </w:rPr>
          <w:t xml:space="preserve">introduce strain </w:t>
        </w:r>
      </w:ins>
      <w:ins w:id="334" w:author="Kolan" w:date="2012-12-21T21:03:00Z">
        <w:r w:rsidR="00AE418A" w:rsidRPr="006949FE">
          <w:rPr>
            <w:rFonts w:cs="Times New Roman"/>
            <w:szCs w:val="24"/>
            <w:lang w:val="en-US"/>
          </w:rPr>
          <w:t xml:space="preserve">in the active regions of the </w:t>
        </w:r>
      </w:ins>
      <w:ins w:id="335" w:author="Kolan" w:date="2012-12-21T21:05:00Z">
        <w:r w:rsidR="006C1B3C" w:rsidRPr="006949FE">
          <w:rPr>
            <w:rFonts w:eastAsia="Times New Roman" w:cs="Times New Roman"/>
            <w:szCs w:val="24"/>
            <w:lang w:val="en-US" w:eastAsia="pl-PL"/>
            <w:rPrChange w:id="336" w:author="Kolan" w:date="2012-12-24T17:08:00Z">
              <w:rPr>
                <w:rFonts w:ascii="Calibri" w:eastAsia="Times New Roman" w:hAnsi="Calibri" w:cs="Times New Roman"/>
                <w:sz w:val="22"/>
                <w:lang w:val="en-US" w:eastAsia="pl-PL"/>
              </w:rPr>
            </w:rPrChange>
          </w:rPr>
          <w:t xml:space="preserve">complementary metal-oxide-semiconductor (CMOS) </w:t>
        </w:r>
      </w:ins>
      <w:ins w:id="337" w:author="Kolan" w:date="2012-12-21T21:10:00Z">
        <w:r w:rsidR="0080409C" w:rsidRPr="006949FE">
          <w:rPr>
            <w:rFonts w:cs="Times New Roman"/>
            <w:szCs w:val="24"/>
            <w:lang w:val="en-US"/>
          </w:rPr>
          <w:t>devices</w:t>
        </w:r>
      </w:ins>
      <w:ins w:id="338" w:author="Kolan" w:date="2012-12-21T21:03:00Z">
        <w:r w:rsidR="00AE418A" w:rsidRPr="006949FE">
          <w:rPr>
            <w:rFonts w:cs="Times New Roman"/>
            <w:szCs w:val="24"/>
            <w:lang w:val="en-US"/>
          </w:rPr>
          <w:t xml:space="preserve"> </w:t>
        </w:r>
      </w:ins>
      <w:ins w:id="339" w:author="Kolan" w:date="2012-12-21T21:01:00Z">
        <w:r w:rsidR="00AE418A" w:rsidRPr="006949FE">
          <w:rPr>
            <w:rFonts w:cs="Times New Roman"/>
            <w:szCs w:val="24"/>
            <w:lang w:val="en-US"/>
          </w:rPr>
          <w:t xml:space="preserve">and thus </w:t>
        </w:r>
      </w:ins>
      <w:ins w:id="340" w:author="Kolan" w:date="2012-12-21T20:45:00Z">
        <w:r w:rsidR="002A4126" w:rsidRPr="006949FE">
          <w:rPr>
            <w:rFonts w:cs="Times New Roman"/>
            <w:szCs w:val="24"/>
            <w:lang w:val="en-US"/>
          </w:rPr>
          <w:t>improve the performance of</w:t>
        </w:r>
      </w:ins>
      <w:ins w:id="341" w:author="Kolan" w:date="2012-12-21T20:55:00Z">
        <w:r w:rsidR="002A4126" w:rsidRPr="006949FE">
          <w:rPr>
            <w:rFonts w:cs="Times New Roman"/>
            <w:szCs w:val="24"/>
            <w:lang w:val="en-US"/>
          </w:rPr>
          <w:t xml:space="preserve"> </w:t>
        </w:r>
      </w:ins>
      <w:ins w:id="342" w:author="Kolan" w:date="2012-12-21T20:45:00Z">
        <w:r w:rsidR="001C5096" w:rsidRPr="006949FE">
          <w:rPr>
            <w:rFonts w:cs="Times New Roman"/>
            <w:szCs w:val="24"/>
            <w:lang w:val="en-US"/>
          </w:rPr>
          <w:t xml:space="preserve">very large scale integrated </w:t>
        </w:r>
      </w:ins>
      <w:ins w:id="343" w:author="Kolan" w:date="2012-12-21T20:55:00Z">
        <w:r w:rsidR="002A4126" w:rsidRPr="006949FE">
          <w:rPr>
            <w:rFonts w:eastAsia="Times New Roman" w:cs="Times New Roman"/>
            <w:szCs w:val="24"/>
            <w:lang w:val="en-US" w:eastAsia="pl-PL"/>
            <w:rPrChange w:id="344" w:author="Kolan" w:date="2012-12-24T17:08:00Z">
              <w:rPr>
                <w:rFonts w:ascii="Calibri" w:eastAsia="Times New Roman" w:hAnsi="Calibri" w:cs="Times New Roman"/>
                <w:sz w:val="22"/>
                <w:lang w:val="en-US" w:eastAsia="pl-PL"/>
              </w:rPr>
            </w:rPrChange>
          </w:rPr>
          <w:t>circuits</w:t>
        </w:r>
      </w:ins>
      <w:ins w:id="345" w:author="Kolan" w:date="2012-12-21T21:20:00Z">
        <w:r w:rsidR="00813CC2" w:rsidRPr="006949FE">
          <w:rPr>
            <w:rFonts w:eastAsia="Times New Roman" w:cs="Times New Roman"/>
            <w:szCs w:val="24"/>
            <w:lang w:val="en-US" w:eastAsia="pl-PL"/>
            <w:rPrChange w:id="346" w:author="Kolan" w:date="2012-12-24T17:08:00Z">
              <w:rPr>
                <w:rFonts w:ascii="Calibri" w:eastAsia="Times New Roman" w:hAnsi="Calibri" w:cs="Times New Roman"/>
                <w:sz w:val="22"/>
                <w:lang w:val="en-US" w:eastAsia="pl-PL"/>
              </w:rPr>
            </w:rPrChange>
          </w:rPr>
          <w:t xml:space="preserve"> </w:t>
        </w:r>
        <w:r w:rsidR="00813CC2" w:rsidRPr="006949FE">
          <w:rPr>
            <w:rFonts w:eastAsia="Times New Roman" w:cs="Times New Roman"/>
            <w:szCs w:val="24"/>
            <w:lang w:val="en-US" w:eastAsia="pl-PL"/>
            <w:rPrChange w:id="347" w:author="Kolan" w:date="2012-12-24T17:08:00Z">
              <w:rPr>
                <w:rFonts w:ascii="Calibri" w:eastAsia="Times New Roman" w:hAnsi="Calibri" w:cs="Times New Roman"/>
                <w:sz w:val="22"/>
                <w:lang w:val="en-US" w:eastAsia="pl-PL"/>
              </w:rPr>
            </w:rPrChange>
          </w:rPr>
          <w:fldChar w:fldCharType="begin"/>
        </w:r>
      </w:ins>
      <w:ins w:id="348" w:author="Kolan" w:date="2012-12-21T21:21:00Z">
        <w:r w:rsidR="00813CC2" w:rsidRPr="006949FE">
          <w:rPr>
            <w:rFonts w:eastAsia="Times New Roman" w:cs="Times New Roman"/>
            <w:szCs w:val="24"/>
            <w:lang w:val="en-US" w:eastAsia="pl-PL"/>
            <w:rPrChange w:id="349" w:author="Kolan" w:date="2012-12-24T17:08:00Z">
              <w:rPr>
                <w:rFonts w:ascii="Calibri" w:eastAsia="Times New Roman" w:hAnsi="Calibri" w:cs="Times New Roman"/>
                <w:sz w:val="22"/>
                <w:lang w:val="en-US" w:eastAsia="pl-PL"/>
              </w:rPr>
            </w:rPrChange>
          </w:rPr>
          <w:instrText xml:space="preserve"> ADDIN ZOTERO_ITEM {"citationID":"TCwUBTzD","properties":{"formattedCitation":"[1]","plainCitation":"[1]"},"citationItems":[{"id":51,"uris":["http://zotero.org/users/17577/items/892TCU5P"],"uri":["http://zotero.org/users/17577/items/892TCU5P"]}]} </w:instrText>
        </w:r>
      </w:ins>
      <w:r w:rsidR="00813CC2" w:rsidRPr="006949FE">
        <w:rPr>
          <w:rFonts w:eastAsia="Times New Roman" w:cs="Times New Roman"/>
          <w:szCs w:val="24"/>
          <w:lang w:val="en-US" w:eastAsia="pl-PL"/>
          <w:rPrChange w:id="350" w:author="Kolan" w:date="2012-12-24T17:08:00Z">
            <w:rPr>
              <w:rFonts w:ascii="Calibri" w:eastAsia="Times New Roman" w:hAnsi="Calibri" w:cs="Times New Roman"/>
              <w:sz w:val="22"/>
              <w:lang w:val="en-US" w:eastAsia="pl-PL"/>
            </w:rPr>
          </w:rPrChange>
        </w:rPr>
        <w:fldChar w:fldCharType="separate"/>
      </w:r>
      <w:ins w:id="351" w:author="Kolan" w:date="2012-12-21T21:21:00Z">
        <w:r w:rsidR="00813CC2" w:rsidRPr="006949FE">
          <w:rPr>
            <w:rFonts w:cs="Times New Roman"/>
            <w:szCs w:val="24"/>
            <w:lang w:val="en-US"/>
            <w:rPrChange w:id="352" w:author="Kolan" w:date="2012-12-24T17:08:00Z">
              <w:rPr/>
            </w:rPrChange>
          </w:rPr>
          <w:t>[1]</w:t>
        </w:r>
      </w:ins>
      <w:ins w:id="353" w:author="Kolan" w:date="2012-12-21T21:20:00Z">
        <w:r w:rsidR="00813CC2" w:rsidRPr="006949FE">
          <w:rPr>
            <w:rFonts w:eastAsia="Times New Roman" w:cs="Times New Roman"/>
            <w:szCs w:val="24"/>
            <w:lang w:val="en-US" w:eastAsia="pl-PL"/>
            <w:rPrChange w:id="354" w:author="Kolan" w:date="2012-12-24T17:08:00Z">
              <w:rPr>
                <w:rFonts w:ascii="Calibri" w:eastAsia="Times New Roman" w:hAnsi="Calibri" w:cs="Times New Roman"/>
                <w:sz w:val="22"/>
                <w:lang w:val="en-US" w:eastAsia="pl-PL"/>
              </w:rPr>
            </w:rPrChange>
          </w:rPr>
          <w:fldChar w:fldCharType="end"/>
        </w:r>
      </w:ins>
      <w:ins w:id="355" w:author="Kolan" w:date="2012-12-21T21:21:00Z">
        <w:r w:rsidR="007C7B73" w:rsidRPr="006949FE">
          <w:rPr>
            <w:rFonts w:eastAsia="Times New Roman" w:cs="Times New Roman"/>
            <w:szCs w:val="24"/>
            <w:lang w:val="en-US" w:eastAsia="pl-PL"/>
            <w:rPrChange w:id="356" w:author="Kolan" w:date="2012-12-24T17:08:00Z">
              <w:rPr>
                <w:rFonts w:ascii="Calibri" w:eastAsia="Times New Roman" w:hAnsi="Calibri" w:cs="Times New Roman"/>
                <w:sz w:val="22"/>
                <w:lang w:val="en-US" w:eastAsia="pl-PL"/>
              </w:rPr>
            </w:rPrChange>
          </w:rPr>
          <w:t>,</w:t>
        </w:r>
      </w:ins>
      <w:ins w:id="357" w:author="Kolan" w:date="2012-12-21T21:22:00Z">
        <w:r w:rsidR="007C7B73" w:rsidRPr="006949FE">
          <w:rPr>
            <w:rFonts w:eastAsia="Times New Roman" w:cs="Times New Roman"/>
            <w:szCs w:val="24"/>
            <w:lang w:val="en-US" w:eastAsia="pl-PL"/>
            <w:rPrChange w:id="358" w:author="Kolan" w:date="2012-12-24T17:08:00Z">
              <w:rPr>
                <w:rFonts w:ascii="Calibri" w:eastAsia="Times New Roman" w:hAnsi="Calibri" w:cs="Times New Roman"/>
                <w:sz w:val="22"/>
                <w:lang w:val="en-US" w:eastAsia="pl-PL"/>
              </w:rPr>
            </w:rPrChange>
          </w:rPr>
          <w:fldChar w:fldCharType="begin"/>
        </w:r>
        <w:r w:rsidR="007C7B73" w:rsidRPr="006949FE">
          <w:rPr>
            <w:rFonts w:eastAsia="Times New Roman" w:cs="Times New Roman"/>
            <w:szCs w:val="24"/>
            <w:lang w:val="en-US" w:eastAsia="pl-PL"/>
            <w:rPrChange w:id="359" w:author="Kolan" w:date="2012-12-24T17:08:00Z">
              <w:rPr>
                <w:rFonts w:ascii="Calibri" w:eastAsia="Times New Roman" w:hAnsi="Calibri" w:cs="Times New Roman"/>
                <w:sz w:val="22"/>
                <w:lang w:val="en-US" w:eastAsia="pl-PL"/>
              </w:rPr>
            </w:rPrChange>
          </w:rPr>
          <w:instrText xml:space="preserve"> ADDIN ZOTERO_ITEM {"citationID":"1v663tnse","properties":{"formattedCitation":"[2]","plainCitation":"[2]"},"citationItems":[{"id":222,"uris":["http://zotero.org/users/17577/items/TZDTIBNU"],"uri":["http://zotero.org/users/17577/items/TZDTIBNU"]}]} </w:instrText>
        </w:r>
      </w:ins>
      <w:r w:rsidR="007C7B73" w:rsidRPr="006949FE">
        <w:rPr>
          <w:rFonts w:eastAsia="Times New Roman" w:cs="Times New Roman"/>
          <w:szCs w:val="24"/>
          <w:lang w:val="en-US" w:eastAsia="pl-PL"/>
          <w:rPrChange w:id="360" w:author="Kolan" w:date="2012-12-24T17:08:00Z">
            <w:rPr>
              <w:rFonts w:ascii="Calibri" w:eastAsia="Times New Roman" w:hAnsi="Calibri" w:cs="Times New Roman"/>
              <w:sz w:val="22"/>
              <w:lang w:val="en-US" w:eastAsia="pl-PL"/>
            </w:rPr>
          </w:rPrChange>
        </w:rPr>
        <w:fldChar w:fldCharType="separate"/>
      </w:r>
      <w:ins w:id="361" w:author="Kolan" w:date="2012-12-21T21:22:00Z">
        <w:r w:rsidR="007C7B73" w:rsidRPr="006949FE">
          <w:rPr>
            <w:rFonts w:cs="Times New Roman"/>
            <w:szCs w:val="24"/>
            <w:lang w:val="en-US"/>
            <w:rPrChange w:id="362" w:author="Kolan" w:date="2012-12-24T17:08:00Z">
              <w:rPr/>
            </w:rPrChange>
          </w:rPr>
          <w:t>[2]</w:t>
        </w:r>
        <w:r w:rsidR="007C7B73" w:rsidRPr="006949FE">
          <w:rPr>
            <w:rFonts w:eastAsia="Times New Roman" w:cs="Times New Roman"/>
            <w:szCs w:val="24"/>
            <w:lang w:val="en-US" w:eastAsia="pl-PL"/>
            <w:rPrChange w:id="363" w:author="Kolan" w:date="2012-12-24T17:08:00Z">
              <w:rPr>
                <w:rFonts w:ascii="Calibri" w:eastAsia="Times New Roman" w:hAnsi="Calibri" w:cs="Times New Roman"/>
                <w:sz w:val="22"/>
                <w:lang w:val="en-US" w:eastAsia="pl-PL"/>
              </w:rPr>
            </w:rPrChange>
          </w:rPr>
          <w:fldChar w:fldCharType="end"/>
        </w:r>
      </w:ins>
      <w:ins w:id="364" w:author="Kolan" w:date="2012-12-21T20:56:00Z">
        <w:r w:rsidR="00AE418A" w:rsidRPr="006949FE">
          <w:rPr>
            <w:rFonts w:eastAsia="Times New Roman" w:cs="Times New Roman"/>
            <w:szCs w:val="24"/>
            <w:lang w:val="en-US" w:eastAsia="pl-PL"/>
            <w:rPrChange w:id="365" w:author="Kolan" w:date="2012-12-24T17:08:00Z">
              <w:rPr>
                <w:rFonts w:ascii="Calibri" w:eastAsia="Times New Roman" w:hAnsi="Calibri" w:cs="Times New Roman"/>
                <w:sz w:val="22"/>
                <w:lang w:val="en-US" w:eastAsia="pl-PL"/>
              </w:rPr>
            </w:rPrChange>
          </w:rPr>
          <w:t xml:space="preserve">. </w:t>
        </w:r>
        <w:r w:rsidR="006C1B3C" w:rsidRPr="006949FE">
          <w:rPr>
            <w:rFonts w:eastAsia="Times New Roman" w:cs="Times New Roman"/>
            <w:szCs w:val="24"/>
            <w:lang w:val="en-US" w:eastAsia="pl-PL"/>
            <w:rPrChange w:id="366" w:author="Kolan" w:date="2012-12-24T17:08:00Z">
              <w:rPr>
                <w:rFonts w:ascii="Calibri" w:eastAsia="Times New Roman" w:hAnsi="Calibri" w:cs="Times New Roman"/>
                <w:sz w:val="22"/>
                <w:lang w:val="en-US" w:eastAsia="pl-PL"/>
              </w:rPr>
            </w:rPrChange>
          </w:rPr>
          <w:t>The strain introduced in CMOS</w:t>
        </w:r>
      </w:ins>
      <w:ins w:id="367" w:author="Kolan" w:date="2012-12-21T21:05:00Z">
        <w:r w:rsidR="006C1B3C" w:rsidRPr="006949FE">
          <w:rPr>
            <w:rFonts w:eastAsia="Times New Roman" w:cs="Times New Roman"/>
            <w:szCs w:val="24"/>
            <w:lang w:val="en-US" w:eastAsia="pl-PL"/>
            <w:rPrChange w:id="368" w:author="Kolan" w:date="2012-12-24T17:08:00Z">
              <w:rPr>
                <w:rFonts w:ascii="Calibri" w:eastAsia="Times New Roman" w:hAnsi="Calibri" w:cs="Times New Roman"/>
                <w:sz w:val="22"/>
                <w:lang w:val="en-US" w:eastAsia="pl-PL"/>
              </w:rPr>
            </w:rPrChange>
          </w:rPr>
          <w:t xml:space="preserve"> </w:t>
        </w:r>
      </w:ins>
      <w:ins w:id="369" w:author="Kolan" w:date="2012-12-21T20:56:00Z">
        <w:r w:rsidR="00AE418A" w:rsidRPr="006949FE">
          <w:rPr>
            <w:rFonts w:eastAsia="Times New Roman" w:cs="Times New Roman"/>
            <w:szCs w:val="24"/>
            <w:lang w:val="en-US" w:eastAsia="pl-PL"/>
            <w:rPrChange w:id="370" w:author="Kolan" w:date="2012-12-24T17:08:00Z">
              <w:rPr>
                <w:rFonts w:ascii="Calibri" w:eastAsia="Times New Roman" w:hAnsi="Calibri" w:cs="Times New Roman"/>
                <w:sz w:val="22"/>
                <w:lang w:val="en-US" w:eastAsia="pl-PL"/>
              </w:rPr>
            </w:rPrChange>
          </w:rPr>
          <w:t xml:space="preserve">devices </w:t>
        </w:r>
      </w:ins>
      <w:ins w:id="371" w:author="Kolan" w:date="2012-12-21T21:33:00Z">
        <w:r w:rsidR="00C37F6D" w:rsidRPr="006949FE">
          <w:rPr>
            <w:rFonts w:eastAsia="Times New Roman" w:cs="Times New Roman"/>
            <w:szCs w:val="24"/>
            <w:lang w:val="en-US" w:eastAsia="pl-PL"/>
            <w:rPrChange w:id="372" w:author="Kolan" w:date="2012-12-24T17:08:00Z">
              <w:rPr>
                <w:rFonts w:ascii="Calibri" w:eastAsia="Times New Roman" w:hAnsi="Calibri" w:cs="Times New Roman"/>
                <w:sz w:val="22"/>
                <w:lang w:val="en-US" w:eastAsia="pl-PL"/>
              </w:rPr>
            </w:rPrChange>
          </w:rPr>
          <w:t>modifies</w:t>
        </w:r>
      </w:ins>
      <w:ins w:id="373" w:author="Kolan" w:date="2012-12-21T20:56:00Z">
        <w:r w:rsidR="00AE418A" w:rsidRPr="006949FE">
          <w:rPr>
            <w:rFonts w:eastAsia="Times New Roman" w:cs="Times New Roman"/>
            <w:szCs w:val="24"/>
            <w:lang w:val="en-US" w:eastAsia="pl-PL"/>
            <w:rPrChange w:id="374" w:author="Kolan" w:date="2012-12-24T17:08:00Z">
              <w:rPr>
                <w:rFonts w:ascii="Calibri" w:eastAsia="Times New Roman" w:hAnsi="Calibri" w:cs="Times New Roman"/>
                <w:sz w:val="22"/>
                <w:lang w:val="en-US" w:eastAsia="pl-PL"/>
              </w:rPr>
            </w:rPrChange>
          </w:rPr>
          <w:t xml:space="preserve"> the electronic</w:t>
        </w:r>
        <w:r w:rsidR="006C1B3C" w:rsidRPr="006949FE">
          <w:rPr>
            <w:rFonts w:eastAsia="Times New Roman" w:cs="Times New Roman"/>
            <w:szCs w:val="24"/>
            <w:lang w:val="en-US" w:eastAsia="pl-PL"/>
            <w:rPrChange w:id="375" w:author="Kolan" w:date="2012-12-24T17:08:00Z">
              <w:rPr>
                <w:rFonts w:ascii="Calibri" w:eastAsia="Times New Roman" w:hAnsi="Calibri" w:cs="Times New Roman"/>
                <w:sz w:val="22"/>
                <w:lang w:val="en-US" w:eastAsia="pl-PL"/>
              </w:rPr>
            </w:rPrChange>
          </w:rPr>
          <w:t xml:space="preserve"> band structure and improve</w:t>
        </w:r>
      </w:ins>
      <w:ins w:id="376" w:author="Kolan" w:date="2012-12-21T21:33:00Z">
        <w:r w:rsidR="00C37F6D" w:rsidRPr="006949FE">
          <w:rPr>
            <w:rFonts w:eastAsia="Times New Roman" w:cs="Times New Roman"/>
            <w:szCs w:val="24"/>
            <w:lang w:val="en-US" w:eastAsia="pl-PL"/>
            <w:rPrChange w:id="377" w:author="Kolan" w:date="2012-12-24T17:08:00Z">
              <w:rPr>
                <w:rFonts w:ascii="Calibri" w:eastAsia="Times New Roman" w:hAnsi="Calibri" w:cs="Times New Roman"/>
                <w:sz w:val="22"/>
                <w:lang w:val="en-US" w:eastAsia="pl-PL"/>
              </w:rPr>
            </w:rPrChange>
          </w:rPr>
          <w:t>s</w:t>
        </w:r>
      </w:ins>
      <w:ins w:id="378" w:author="Kolan" w:date="2012-12-21T20:56:00Z">
        <w:r w:rsidR="006C1B3C" w:rsidRPr="006949FE">
          <w:rPr>
            <w:rFonts w:eastAsia="Times New Roman" w:cs="Times New Roman"/>
            <w:szCs w:val="24"/>
            <w:lang w:val="en-US" w:eastAsia="pl-PL"/>
            <w:rPrChange w:id="379" w:author="Kolan" w:date="2012-12-24T17:08:00Z">
              <w:rPr>
                <w:rFonts w:ascii="Calibri" w:eastAsia="Times New Roman" w:hAnsi="Calibri" w:cs="Times New Roman"/>
                <w:sz w:val="22"/>
                <w:lang w:val="en-US" w:eastAsia="pl-PL"/>
              </w:rPr>
            </w:rPrChange>
          </w:rPr>
          <w:t xml:space="preserve"> the</w:t>
        </w:r>
      </w:ins>
      <w:ins w:id="380" w:author="Kolan" w:date="2012-12-21T21:06:00Z">
        <w:r w:rsidR="006C1B3C" w:rsidRPr="006949FE">
          <w:rPr>
            <w:rFonts w:eastAsia="Times New Roman" w:cs="Times New Roman"/>
            <w:szCs w:val="24"/>
            <w:lang w:val="en-US" w:eastAsia="pl-PL"/>
            <w:rPrChange w:id="381" w:author="Kolan" w:date="2012-12-24T17:08:00Z">
              <w:rPr>
                <w:rFonts w:ascii="Calibri" w:eastAsia="Times New Roman" w:hAnsi="Calibri" w:cs="Times New Roman"/>
                <w:sz w:val="22"/>
                <w:lang w:val="en-US" w:eastAsia="pl-PL"/>
              </w:rPr>
            </w:rPrChange>
          </w:rPr>
          <w:t xml:space="preserve"> </w:t>
        </w:r>
      </w:ins>
      <w:ins w:id="382" w:author="Kolan" w:date="2012-12-21T20:56:00Z">
        <w:r w:rsidR="00AE418A" w:rsidRPr="006949FE">
          <w:rPr>
            <w:rFonts w:eastAsia="Times New Roman" w:cs="Times New Roman"/>
            <w:szCs w:val="24"/>
            <w:lang w:val="en-US" w:eastAsia="pl-PL"/>
            <w:rPrChange w:id="383" w:author="Kolan" w:date="2012-12-24T17:08:00Z">
              <w:rPr>
                <w:rFonts w:ascii="Calibri" w:eastAsia="Times New Roman" w:hAnsi="Calibri" w:cs="Times New Roman"/>
                <w:sz w:val="22"/>
                <w:lang w:val="en-US" w:eastAsia="pl-PL"/>
              </w:rPr>
            </w:rPrChange>
          </w:rPr>
          <w:t xml:space="preserve">mobility of charge carriers, </w:t>
        </w:r>
      </w:ins>
      <w:ins w:id="384" w:author="Kolan" w:date="2012-12-21T21:11:00Z">
        <w:r w:rsidR="0080409C" w:rsidRPr="006949FE">
          <w:rPr>
            <w:rFonts w:eastAsia="Times New Roman" w:cs="Times New Roman"/>
            <w:szCs w:val="24"/>
            <w:lang w:val="en-US" w:eastAsia="pl-PL"/>
            <w:rPrChange w:id="385" w:author="Kolan" w:date="2012-12-24T17:08:00Z">
              <w:rPr>
                <w:rFonts w:ascii="Calibri" w:eastAsia="Times New Roman" w:hAnsi="Calibri" w:cs="Times New Roman"/>
                <w:sz w:val="22"/>
                <w:lang w:val="en-US" w:eastAsia="pl-PL"/>
              </w:rPr>
            </w:rPrChange>
          </w:rPr>
          <w:t>consequently</w:t>
        </w:r>
      </w:ins>
      <w:ins w:id="386" w:author="Kolan" w:date="2012-12-21T20:56:00Z">
        <w:r w:rsidR="006C1B3C" w:rsidRPr="006949FE">
          <w:rPr>
            <w:rFonts w:eastAsia="Times New Roman" w:cs="Times New Roman"/>
            <w:szCs w:val="24"/>
            <w:lang w:val="en-US" w:eastAsia="pl-PL"/>
            <w:rPrChange w:id="387" w:author="Kolan" w:date="2012-12-24T17:08:00Z">
              <w:rPr>
                <w:rFonts w:ascii="Calibri" w:eastAsia="Times New Roman" w:hAnsi="Calibri" w:cs="Times New Roman"/>
                <w:sz w:val="22"/>
                <w:lang w:val="en-US" w:eastAsia="pl-PL"/>
              </w:rPr>
            </w:rPrChange>
          </w:rPr>
          <w:t xml:space="preserve"> enhancing the speed of </w:t>
        </w:r>
      </w:ins>
      <w:ins w:id="388" w:author="Kolan" w:date="2012-12-21T21:12:00Z">
        <w:r w:rsidR="0080409C" w:rsidRPr="006949FE">
          <w:rPr>
            <w:rFonts w:eastAsia="Times New Roman" w:cs="Times New Roman"/>
            <w:szCs w:val="24"/>
            <w:lang w:val="en-US" w:eastAsia="pl-PL"/>
            <w:rPrChange w:id="389" w:author="Kolan" w:date="2012-12-24T17:08:00Z">
              <w:rPr>
                <w:rFonts w:ascii="Calibri" w:eastAsia="Times New Roman" w:hAnsi="Calibri" w:cs="Times New Roman"/>
                <w:sz w:val="22"/>
                <w:lang w:val="en-US" w:eastAsia="pl-PL"/>
              </w:rPr>
            </w:rPrChange>
          </w:rPr>
          <w:t>modern</w:t>
        </w:r>
      </w:ins>
      <w:ins w:id="390" w:author="Kolan" w:date="2012-12-21T20:56:00Z">
        <w:r w:rsidR="007C7B73" w:rsidRPr="006949FE">
          <w:rPr>
            <w:rFonts w:eastAsia="Times New Roman" w:cs="Times New Roman"/>
            <w:szCs w:val="24"/>
            <w:lang w:val="en-US" w:eastAsia="pl-PL"/>
            <w:rPrChange w:id="391" w:author="Kolan" w:date="2012-12-24T17:08:00Z">
              <w:rPr>
                <w:rFonts w:ascii="Calibri" w:eastAsia="Times New Roman" w:hAnsi="Calibri" w:cs="Times New Roman"/>
                <w:sz w:val="22"/>
                <w:lang w:val="en-US" w:eastAsia="pl-PL"/>
              </w:rPr>
            </w:rPrChange>
          </w:rPr>
          <w:t xml:space="preserve"> microprocessors</w:t>
        </w:r>
      </w:ins>
      <w:ins w:id="392" w:author="Kolan" w:date="2012-12-21T21:26:00Z">
        <w:r w:rsidR="007C7B73" w:rsidRPr="006949FE">
          <w:rPr>
            <w:rFonts w:eastAsia="Times New Roman" w:cs="Times New Roman"/>
            <w:szCs w:val="24"/>
            <w:lang w:val="en-US" w:eastAsia="pl-PL"/>
            <w:rPrChange w:id="393" w:author="Kolan" w:date="2012-12-24T17:08:00Z">
              <w:rPr>
                <w:rFonts w:ascii="Calibri" w:eastAsia="Times New Roman" w:hAnsi="Calibri" w:cs="Times New Roman"/>
                <w:sz w:val="22"/>
                <w:lang w:val="en-US" w:eastAsia="pl-PL"/>
              </w:rPr>
            </w:rPrChange>
          </w:rPr>
          <w:t xml:space="preserve"> </w:t>
        </w:r>
        <w:r w:rsidR="007C7B73" w:rsidRPr="006949FE">
          <w:rPr>
            <w:rFonts w:eastAsia="Times New Roman" w:cs="Times New Roman"/>
            <w:szCs w:val="24"/>
            <w:lang w:val="en-US" w:eastAsia="pl-PL"/>
            <w:rPrChange w:id="394" w:author="Kolan" w:date="2012-12-24T17:08:00Z">
              <w:rPr>
                <w:rFonts w:ascii="Calibri" w:eastAsia="Times New Roman" w:hAnsi="Calibri" w:cs="Times New Roman"/>
                <w:sz w:val="22"/>
                <w:lang w:val="en-US" w:eastAsia="pl-PL"/>
              </w:rPr>
            </w:rPrChange>
          </w:rPr>
          <w:fldChar w:fldCharType="begin"/>
        </w:r>
        <w:r w:rsidR="007C7B73" w:rsidRPr="006949FE">
          <w:rPr>
            <w:rFonts w:eastAsia="Times New Roman" w:cs="Times New Roman"/>
            <w:szCs w:val="24"/>
            <w:lang w:val="en-US" w:eastAsia="pl-PL"/>
            <w:rPrChange w:id="395" w:author="Kolan" w:date="2012-12-24T17:08:00Z">
              <w:rPr>
                <w:rFonts w:ascii="Calibri" w:eastAsia="Times New Roman" w:hAnsi="Calibri" w:cs="Times New Roman"/>
                <w:sz w:val="22"/>
                <w:lang w:val="en-US" w:eastAsia="pl-PL"/>
              </w:rPr>
            </w:rPrChange>
          </w:rPr>
          <w:instrText xml:space="preserve"> ADDIN ZOTERO_ITEM {"citationID":"1n0l6bfc33","properties":{"formattedCitation":"[3]","plainCitation":"[3]"},"citationItems":[{"id":2,"uris":["http://zotero.org/users/17577/items/25QIRX4T"],"uri":["http://zotero.org/users/17577/items/25QIRX4T"]}]} </w:instrText>
        </w:r>
      </w:ins>
      <w:r w:rsidR="007C7B73" w:rsidRPr="006949FE">
        <w:rPr>
          <w:rFonts w:eastAsia="Times New Roman" w:cs="Times New Roman"/>
          <w:szCs w:val="24"/>
          <w:lang w:val="en-US" w:eastAsia="pl-PL"/>
          <w:rPrChange w:id="396" w:author="Kolan" w:date="2012-12-24T17:08:00Z">
            <w:rPr>
              <w:rFonts w:ascii="Calibri" w:eastAsia="Times New Roman" w:hAnsi="Calibri" w:cs="Times New Roman"/>
              <w:sz w:val="22"/>
              <w:lang w:val="en-US" w:eastAsia="pl-PL"/>
            </w:rPr>
          </w:rPrChange>
        </w:rPr>
        <w:fldChar w:fldCharType="separate"/>
      </w:r>
      <w:ins w:id="397" w:author="Kolan" w:date="2012-12-21T21:26:00Z">
        <w:r w:rsidR="007C7B73" w:rsidRPr="006949FE">
          <w:rPr>
            <w:rFonts w:cs="Times New Roman"/>
            <w:szCs w:val="24"/>
            <w:lang w:val="en-US"/>
            <w:rPrChange w:id="398" w:author="Kolan" w:date="2012-12-24T17:08:00Z">
              <w:rPr/>
            </w:rPrChange>
          </w:rPr>
          <w:t>[3]</w:t>
        </w:r>
        <w:r w:rsidR="007C7B73" w:rsidRPr="006949FE">
          <w:rPr>
            <w:rFonts w:eastAsia="Times New Roman" w:cs="Times New Roman"/>
            <w:szCs w:val="24"/>
            <w:lang w:val="en-US" w:eastAsia="pl-PL"/>
            <w:rPrChange w:id="399" w:author="Kolan" w:date="2012-12-24T17:08:00Z">
              <w:rPr>
                <w:rFonts w:ascii="Calibri" w:eastAsia="Times New Roman" w:hAnsi="Calibri" w:cs="Times New Roman"/>
                <w:sz w:val="22"/>
                <w:lang w:val="en-US" w:eastAsia="pl-PL"/>
              </w:rPr>
            </w:rPrChange>
          </w:rPr>
          <w:fldChar w:fldCharType="end"/>
        </w:r>
      </w:ins>
      <w:ins w:id="400" w:author="Kolan" w:date="2012-12-21T21:29:00Z">
        <w:r w:rsidR="00C37F6D" w:rsidRPr="006949FE">
          <w:rPr>
            <w:rFonts w:eastAsia="Times New Roman" w:cs="Times New Roman"/>
            <w:szCs w:val="24"/>
            <w:lang w:val="en-US" w:eastAsia="pl-PL"/>
            <w:rPrChange w:id="401" w:author="Kolan" w:date="2012-12-24T17:08:00Z">
              <w:rPr>
                <w:rFonts w:ascii="Calibri" w:eastAsia="Times New Roman" w:hAnsi="Calibri" w:cs="Times New Roman"/>
                <w:sz w:val="22"/>
                <w:lang w:val="en-US" w:eastAsia="pl-PL"/>
              </w:rPr>
            </w:rPrChange>
          </w:rPr>
          <w:t>.</w:t>
        </w:r>
      </w:ins>
      <w:ins w:id="402" w:author="Kolan" w:date="2012-12-21T20:56:00Z">
        <w:r w:rsidR="007C7B73" w:rsidRPr="006949FE">
          <w:rPr>
            <w:rFonts w:eastAsia="Times New Roman" w:cs="Times New Roman"/>
            <w:szCs w:val="24"/>
            <w:lang w:val="en-US" w:eastAsia="pl-PL"/>
            <w:rPrChange w:id="403" w:author="Kolan" w:date="2012-12-24T17:08:00Z">
              <w:rPr>
                <w:rFonts w:ascii="Calibri" w:eastAsia="Times New Roman" w:hAnsi="Calibri" w:cs="Times New Roman"/>
                <w:sz w:val="22"/>
                <w:lang w:val="en-US" w:eastAsia="pl-PL"/>
              </w:rPr>
            </w:rPrChange>
          </w:rPr>
          <w:t xml:space="preserve"> </w:t>
        </w:r>
      </w:ins>
      <w:ins w:id="404" w:author="Kolan" w:date="2012-12-21T21:44:00Z">
        <w:r w:rsidR="00FD473B" w:rsidRPr="006949FE">
          <w:rPr>
            <w:rFonts w:eastAsia="Times New Roman" w:cs="Times New Roman"/>
            <w:szCs w:val="24"/>
            <w:lang w:val="en-US" w:eastAsia="pl-PL"/>
            <w:rPrChange w:id="405" w:author="Kolan" w:date="2012-12-24T17:08:00Z">
              <w:rPr>
                <w:rFonts w:ascii="Calibri" w:eastAsia="Times New Roman" w:hAnsi="Calibri" w:cs="Times New Roman"/>
                <w:sz w:val="22"/>
                <w:lang w:val="en-US" w:eastAsia="pl-PL"/>
              </w:rPr>
            </w:rPrChange>
          </w:rPr>
          <w:t xml:space="preserve">The progress in strain engineering demands for </w:t>
        </w:r>
      </w:ins>
      <w:ins w:id="406" w:author="Kolan" w:date="2012-12-21T20:44:00Z">
        <w:r w:rsidR="00C94AF8" w:rsidRPr="006949FE">
          <w:rPr>
            <w:rFonts w:eastAsia="Times New Roman" w:cs="Times New Roman"/>
            <w:szCs w:val="24"/>
            <w:lang w:val="en-US" w:eastAsia="pl-PL"/>
            <w:rPrChange w:id="407" w:author="Kolan" w:date="2012-12-24T17:08:00Z">
              <w:rPr>
                <w:rFonts w:ascii="Calibri" w:eastAsia="Times New Roman" w:hAnsi="Calibri" w:cs="Times New Roman"/>
                <w:sz w:val="22"/>
                <w:lang w:val="en-US" w:eastAsia="pl-PL"/>
              </w:rPr>
            </w:rPrChange>
          </w:rPr>
          <w:t xml:space="preserve">fast </w:t>
        </w:r>
        <w:r w:rsidR="00FD473B" w:rsidRPr="006949FE">
          <w:rPr>
            <w:rFonts w:eastAsia="Times New Roman" w:cs="Times New Roman"/>
            <w:szCs w:val="24"/>
            <w:lang w:val="en-US" w:eastAsia="pl-PL"/>
            <w:rPrChange w:id="408" w:author="Kolan" w:date="2012-12-24T17:08:00Z">
              <w:rPr>
                <w:rFonts w:ascii="Calibri" w:eastAsia="Times New Roman" w:hAnsi="Calibri" w:cs="Times New Roman"/>
                <w:sz w:val="22"/>
                <w:lang w:val="en-US" w:eastAsia="pl-PL"/>
              </w:rPr>
            </w:rPrChange>
          </w:rPr>
          <w:t>and non-destructive methods for</w:t>
        </w:r>
      </w:ins>
      <w:ins w:id="409" w:author="Kolan" w:date="2012-12-21T21:47:00Z">
        <w:r w:rsidR="00FD473B" w:rsidRPr="006949FE">
          <w:rPr>
            <w:rFonts w:eastAsia="Times New Roman" w:cs="Times New Roman"/>
            <w:szCs w:val="24"/>
            <w:lang w:val="en-US" w:eastAsia="pl-PL"/>
            <w:rPrChange w:id="410" w:author="Kolan" w:date="2012-12-24T17:08:00Z">
              <w:rPr>
                <w:rFonts w:ascii="Calibri" w:eastAsia="Times New Roman" w:hAnsi="Calibri" w:cs="Times New Roman"/>
                <w:sz w:val="22"/>
                <w:lang w:val="en-US" w:eastAsia="pl-PL"/>
              </w:rPr>
            </w:rPrChange>
          </w:rPr>
          <w:t xml:space="preserve"> </w:t>
        </w:r>
      </w:ins>
      <w:ins w:id="411" w:author="Kolan" w:date="2012-12-21T20:44:00Z">
        <w:r w:rsidR="00C94AF8" w:rsidRPr="006949FE">
          <w:rPr>
            <w:rFonts w:eastAsia="Times New Roman" w:cs="Times New Roman"/>
            <w:szCs w:val="24"/>
            <w:lang w:val="en-US" w:eastAsia="pl-PL"/>
            <w:rPrChange w:id="412" w:author="Kolan" w:date="2012-12-24T17:08:00Z">
              <w:rPr>
                <w:rFonts w:ascii="Calibri" w:eastAsia="Times New Roman" w:hAnsi="Calibri" w:cs="Times New Roman"/>
                <w:sz w:val="22"/>
                <w:lang w:val="en-US" w:eastAsia="pl-PL"/>
              </w:rPr>
            </w:rPrChange>
          </w:rPr>
          <w:t>strain measurements</w:t>
        </w:r>
      </w:ins>
      <w:ins w:id="413" w:author="Kolan" w:date="2012-12-21T22:11:00Z">
        <w:r w:rsidR="00F349B8" w:rsidRPr="006949FE">
          <w:rPr>
            <w:rFonts w:eastAsia="Times New Roman" w:cs="Times New Roman"/>
            <w:szCs w:val="24"/>
            <w:lang w:val="en-US" w:eastAsia="pl-PL"/>
            <w:rPrChange w:id="414" w:author="Kolan" w:date="2012-12-24T17:08:00Z">
              <w:rPr>
                <w:rFonts w:ascii="Calibri" w:eastAsia="Times New Roman" w:hAnsi="Calibri" w:cs="Times New Roman"/>
                <w:sz w:val="22"/>
                <w:lang w:val="en-US" w:eastAsia="pl-PL"/>
              </w:rPr>
            </w:rPrChange>
          </w:rPr>
          <w:t xml:space="preserve"> </w:t>
        </w:r>
      </w:ins>
      <w:ins w:id="415" w:author="Kolan" w:date="2012-12-21T22:12:00Z">
        <w:r w:rsidR="00F349B8" w:rsidRPr="006949FE">
          <w:rPr>
            <w:rFonts w:eastAsia="Times New Roman" w:cs="Times New Roman"/>
            <w:szCs w:val="24"/>
            <w:lang w:val="en-US" w:eastAsia="pl-PL"/>
            <w:rPrChange w:id="416" w:author="Kolan" w:date="2012-12-24T17:08:00Z">
              <w:rPr>
                <w:rFonts w:ascii="Calibri" w:eastAsia="Times New Roman" w:hAnsi="Calibri" w:cs="Times New Roman"/>
                <w:sz w:val="22"/>
                <w:lang w:val="en-US" w:eastAsia="pl-PL"/>
              </w:rPr>
            </w:rPrChange>
          </w:rPr>
          <w:fldChar w:fldCharType="begin"/>
        </w:r>
        <w:r w:rsidR="00F349B8" w:rsidRPr="006949FE">
          <w:rPr>
            <w:rFonts w:eastAsia="Times New Roman" w:cs="Times New Roman"/>
            <w:szCs w:val="24"/>
            <w:lang w:val="en-US" w:eastAsia="pl-PL"/>
            <w:rPrChange w:id="417" w:author="Kolan" w:date="2012-12-24T17:08:00Z">
              <w:rPr>
                <w:rFonts w:ascii="Calibri" w:eastAsia="Times New Roman" w:hAnsi="Calibri" w:cs="Times New Roman"/>
                <w:sz w:val="22"/>
                <w:lang w:val="en-US" w:eastAsia="pl-PL"/>
              </w:rPr>
            </w:rPrChange>
          </w:rPr>
          <w:instrText xml:space="preserve"> ADDIN ZOTERO_ITEM {"citationID":"rAghKFfs","properties":{"formattedCitation":"[4]","plainCitation":"[4]"},"citationItems":[{"id":15718,"uris":["http://zotero.org/users/17577/items/4DXGRWPJ"],"uri":["http://zotero.org/users/17577/items/4DXGRWPJ"]}]} </w:instrText>
        </w:r>
      </w:ins>
      <w:r w:rsidR="00F349B8" w:rsidRPr="006949FE">
        <w:rPr>
          <w:rFonts w:eastAsia="Times New Roman" w:cs="Times New Roman"/>
          <w:szCs w:val="24"/>
          <w:lang w:val="en-US" w:eastAsia="pl-PL"/>
          <w:rPrChange w:id="418" w:author="Kolan" w:date="2012-12-24T17:08:00Z">
            <w:rPr>
              <w:rFonts w:ascii="Calibri" w:eastAsia="Times New Roman" w:hAnsi="Calibri" w:cs="Times New Roman"/>
              <w:sz w:val="22"/>
              <w:lang w:val="en-US" w:eastAsia="pl-PL"/>
            </w:rPr>
          </w:rPrChange>
        </w:rPr>
        <w:fldChar w:fldCharType="separate"/>
      </w:r>
      <w:ins w:id="419" w:author="Kolan" w:date="2012-12-21T22:12:00Z">
        <w:r w:rsidR="00F349B8" w:rsidRPr="006949FE">
          <w:rPr>
            <w:rFonts w:cs="Times New Roman"/>
            <w:szCs w:val="24"/>
            <w:lang w:val="en-US"/>
            <w:rPrChange w:id="420" w:author="Kolan" w:date="2012-12-24T17:08:00Z">
              <w:rPr/>
            </w:rPrChange>
          </w:rPr>
          <w:t>[4]</w:t>
        </w:r>
        <w:r w:rsidR="00F349B8" w:rsidRPr="006949FE">
          <w:rPr>
            <w:rFonts w:eastAsia="Times New Roman" w:cs="Times New Roman"/>
            <w:szCs w:val="24"/>
            <w:lang w:val="en-US" w:eastAsia="pl-PL"/>
            <w:rPrChange w:id="421" w:author="Kolan" w:date="2012-12-24T17:08:00Z">
              <w:rPr>
                <w:rFonts w:ascii="Calibri" w:eastAsia="Times New Roman" w:hAnsi="Calibri" w:cs="Times New Roman"/>
                <w:sz w:val="22"/>
                <w:lang w:val="en-US" w:eastAsia="pl-PL"/>
              </w:rPr>
            </w:rPrChange>
          </w:rPr>
          <w:fldChar w:fldCharType="end"/>
        </w:r>
      </w:ins>
      <w:ins w:id="422" w:author="Kolan" w:date="2012-12-21T22:11:00Z">
        <w:r w:rsidR="00F349B8" w:rsidRPr="006949FE">
          <w:rPr>
            <w:rFonts w:eastAsia="Times New Roman" w:cs="Times New Roman"/>
            <w:szCs w:val="24"/>
            <w:lang w:val="en-US" w:eastAsia="pl-PL"/>
            <w:rPrChange w:id="423" w:author="Kolan" w:date="2012-12-24T17:08:00Z">
              <w:rPr>
                <w:rFonts w:ascii="Calibri" w:eastAsia="Times New Roman" w:hAnsi="Calibri" w:cs="Times New Roman"/>
                <w:sz w:val="22"/>
                <w:lang w:val="en-US" w:eastAsia="pl-PL"/>
              </w:rPr>
            </w:rPrChange>
          </w:rPr>
          <w:t xml:space="preserve">. </w:t>
        </w:r>
      </w:ins>
      <w:ins w:id="424" w:author="Kolan" w:date="2012-12-21T20:44:00Z">
        <w:r w:rsidR="00C94AF8" w:rsidRPr="006949FE">
          <w:rPr>
            <w:rFonts w:eastAsia="Times New Roman" w:cs="Times New Roman"/>
            <w:szCs w:val="24"/>
            <w:lang w:val="en-US" w:eastAsia="pl-PL"/>
            <w:rPrChange w:id="425" w:author="Kolan" w:date="2012-12-24T17:08:00Z">
              <w:rPr>
                <w:rFonts w:ascii="Calibri" w:eastAsia="Times New Roman" w:hAnsi="Calibri" w:cs="Times New Roman"/>
                <w:sz w:val="22"/>
                <w:lang w:val="en-US" w:eastAsia="pl-PL"/>
              </w:rPr>
            </w:rPrChange>
          </w:rPr>
          <w:t>Tip-enhanced Raman scattering (TERS) is a promising</w:t>
        </w:r>
      </w:ins>
      <w:ins w:id="426" w:author="Kolan" w:date="2012-12-21T21:54:00Z">
        <w:r w:rsidR="00FD473B" w:rsidRPr="006949FE">
          <w:rPr>
            <w:rFonts w:eastAsia="Times New Roman" w:cs="Times New Roman"/>
            <w:szCs w:val="24"/>
            <w:lang w:val="en-US" w:eastAsia="pl-PL"/>
            <w:rPrChange w:id="427" w:author="Kolan" w:date="2012-12-24T17:08:00Z">
              <w:rPr>
                <w:rFonts w:ascii="Calibri" w:eastAsia="Times New Roman" w:hAnsi="Calibri" w:cs="Times New Roman"/>
                <w:sz w:val="22"/>
                <w:lang w:val="en-US" w:eastAsia="pl-PL"/>
              </w:rPr>
            </w:rPrChange>
          </w:rPr>
          <w:t xml:space="preserve"> </w:t>
        </w:r>
      </w:ins>
      <w:ins w:id="428" w:author="Kolan" w:date="2012-12-21T20:44:00Z">
        <w:r w:rsidR="00C94AF8" w:rsidRPr="006949FE">
          <w:rPr>
            <w:rFonts w:eastAsia="Times New Roman" w:cs="Times New Roman"/>
            <w:szCs w:val="24"/>
            <w:lang w:val="en-US" w:eastAsia="pl-PL"/>
            <w:rPrChange w:id="429" w:author="Kolan" w:date="2012-12-24T17:08:00Z">
              <w:rPr>
                <w:rFonts w:ascii="Calibri" w:eastAsia="Times New Roman" w:hAnsi="Calibri" w:cs="Times New Roman"/>
                <w:sz w:val="22"/>
                <w:lang w:val="en-US" w:eastAsia="pl-PL"/>
              </w:rPr>
            </w:rPrChange>
          </w:rPr>
          <w:t>technique for high-resolution strai</w:t>
        </w:r>
        <w:r w:rsidR="00FD473B" w:rsidRPr="006949FE">
          <w:rPr>
            <w:rFonts w:eastAsia="Times New Roman" w:cs="Times New Roman"/>
            <w:szCs w:val="24"/>
            <w:lang w:val="en-US" w:eastAsia="pl-PL"/>
            <w:rPrChange w:id="430" w:author="Kolan" w:date="2012-12-24T17:08:00Z">
              <w:rPr>
                <w:rFonts w:ascii="Calibri" w:eastAsia="Times New Roman" w:hAnsi="Calibri" w:cs="Times New Roman"/>
                <w:sz w:val="22"/>
                <w:lang w:val="en-US" w:eastAsia="pl-PL"/>
              </w:rPr>
            </w:rPrChange>
          </w:rPr>
          <w:t xml:space="preserve">n measurements since it </w:t>
        </w:r>
      </w:ins>
      <w:ins w:id="431" w:author="Kolan" w:date="2012-12-21T22:00:00Z">
        <w:r w:rsidR="00B97EC7" w:rsidRPr="006949FE">
          <w:rPr>
            <w:rFonts w:eastAsia="Times New Roman" w:cs="Times New Roman"/>
            <w:szCs w:val="24"/>
            <w:lang w:val="en-US" w:eastAsia="pl-PL"/>
            <w:rPrChange w:id="432" w:author="Kolan" w:date="2012-12-24T17:08:00Z">
              <w:rPr>
                <w:rFonts w:ascii="Calibri" w:eastAsia="Times New Roman" w:hAnsi="Calibri" w:cs="Times New Roman"/>
                <w:sz w:val="22"/>
                <w:lang w:val="en-US" w:eastAsia="pl-PL"/>
              </w:rPr>
            </w:rPrChange>
          </w:rPr>
          <w:t>permits</w:t>
        </w:r>
      </w:ins>
      <w:ins w:id="433" w:author="Kolan" w:date="2012-12-21T21:54:00Z">
        <w:r w:rsidR="00FD473B" w:rsidRPr="006949FE">
          <w:rPr>
            <w:rFonts w:eastAsia="Times New Roman" w:cs="Times New Roman"/>
            <w:szCs w:val="24"/>
            <w:lang w:val="en-US" w:eastAsia="pl-PL"/>
            <w:rPrChange w:id="434" w:author="Kolan" w:date="2012-12-24T17:08:00Z">
              <w:rPr>
                <w:rFonts w:ascii="Calibri" w:eastAsia="Times New Roman" w:hAnsi="Calibri" w:cs="Times New Roman"/>
                <w:sz w:val="22"/>
                <w:lang w:val="en-US" w:eastAsia="pl-PL"/>
              </w:rPr>
            </w:rPrChange>
          </w:rPr>
          <w:t xml:space="preserve"> </w:t>
        </w:r>
      </w:ins>
      <w:ins w:id="435" w:author="Kolan" w:date="2012-12-21T20:44:00Z">
        <w:r w:rsidR="00C94AF8" w:rsidRPr="006949FE">
          <w:rPr>
            <w:rFonts w:eastAsia="Times New Roman" w:cs="Times New Roman"/>
            <w:szCs w:val="24"/>
            <w:lang w:val="en-US" w:eastAsia="pl-PL"/>
            <w:rPrChange w:id="436" w:author="Kolan" w:date="2012-12-24T17:08:00Z">
              <w:rPr>
                <w:rFonts w:ascii="Calibri" w:eastAsia="Times New Roman" w:hAnsi="Calibri" w:cs="Times New Roman"/>
                <w:sz w:val="22"/>
                <w:lang w:val="en-US" w:eastAsia="pl-PL"/>
              </w:rPr>
            </w:rPrChange>
          </w:rPr>
          <w:t xml:space="preserve">to bypass the diffraction </w:t>
        </w:r>
        <w:r w:rsidR="00C94AF8" w:rsidRPr="006949FE">
          <w:rPr>
            <w:rFonts w:eastAsia="Times New Roman" w:cs="Times New Roman"/>
            <w:szCs w:val="24"/>
            <w:lang w:val="en-US" w:eastAsia="pl-PL"/>
            <w:rPrChange w:id="437" w:author="Kolan" w:date="2012-12-24T17:08:00Z">
              <w:rPr>
                <w:rFonts w:ascii="Calibri" w:eastAsia="Times New Roman" w:hAnsi="Calibri" w:cs="Times New Roman"/>
                <w:sz w:val="22"/>
                <w:lang w:val="en-US" w:eastAsia="pl-PL"/>
              </w:rPr>
            </w:rPrChange>
          </w:rPr>
          <w:lastRenderedPageBreak/>
          <w:t xml:space="preserve">limit for </w:t>
        </w:r>
        <w:r w:rsidR="00FD473B" w:rsidRPr="006949FE">
          <w:rPr>
            <w:rFonts w:eastAsia="Times New Roman" w:cs="Times New Roman"/>
            <w:szCs w:val="24"/>
            <w:lang w:val="en-US" w:eastAsia="pl-PL"/>
            <w:rPrChange w:id="438" w:author="Kolan" w:date="2012-12-24T17:08:00Z">
              <w:rPr>
                <w:rFonts w:ascii="Calibri" w:eastAsia="Times New Roman" w:hAnsi="Calibri" w:cs="Times New Roman"/>
                <w:sz w:val="22"/>
                <w:lang w:val="en-US" w:eastAsia="pl-PL"/>
              </w:rPr>
            </w:rPrChange>
          </w:rPr>
          <w:t>lateral resolution by near-ﬁeld</w:t>
        </w:r>
      </w:ins>
      <w:ins w:id="439" w:author="Kolan" w:date="2012-12-21T21:54:00Z">
        <w:r w:rsidR="00FD473B" w:rsidRPr="006949FE">
          <w:rPr>
            <w:rFonts w:eastAsia="Times New Roman" w:cs="Times New Roman"/>
            <w:szCs w:val="24"/>
            <w:lang w:val="en-US" w:eastAsia="pl-PL"/>
            <w:rPrChange w:id="440" w:author="Kolan" w:date="2012-12-24T17:08:00Z">
              <w:rPr>
                <w:rFonts w:ascii="Calibri" w:eastAsia="Times New Roman" w:hAnsi="Calibri" w:cs="Times New Roman"/>
                <w:sz w:val="22"/>
                <w:lang w:val="en-US" w:eastAsia="pl-PL"/>
              </w:rPr>
            </w:rPrChange>
          </w:rPr>
          <w:t xml:space="preserve"> </w:t>
        </w:r>
      </w:ins>
      <w:ins w:id="441" w:author="Kolan" w:date="2012-12-21T20:44:00Z">
        <w:r w:rsidR="00C94AF8" w:rsidRPr="006949FE">
          <w:rPr>
            <w:rFonts w:eastAsia="Times New Roman" w:cs="Times New Roman"/>
            <w:szCs w:val="24"/>
            <w:lang w:val="en-US" w:eastAsia="pl-PL"/>
            <w:rPrChange w:id="442" w:author="Kolan" w:date="2012-12-24T17:08:00Z">
              <w:rPr>
                <w:rFonts w:ascii="Calibri" w:eastAsia="Times New Roman" w:hAnsi="Calibri" w:cs="Times New Roman"/>
                <w:sz w:val="22"/>
                <w:lang w:val="en-US" w:eastAsia="pl-PL"/>
              </w:rPr>
            </w:rPrChange>
          </w:rPr>
          <w:t>approaches. In order to apply TERS for strain characterization, the lateral sensitivity of this technique with</w:t>
        </w:r>
      </w:ins>
      <w:ins w:id="443" w:author="Kolan" w:date="2012-12-21T21:55:00Z">
        <w:r w:rsidR="00A94BE5" w:rsidRPr="006949FE">
          <w:rPr>
            <w:rFonts w:eastAsia="Times New Roman" w:cs="Times New Roman"/>
            <w:szCs w:val="24"/>
            <w:lang w:val="en-US" w:eastAsia="pl-PL"/>
            <w:rPrChange w:id="444" w:author="Kolan" w:date="2012-12-24T17:08:00Z">
              <w:rPr>
                <w:rFonts w:ascii="Calibri" w:eastAsia="Times New Roman" w:hAnsi="Calibri" w:cs="Times New Roman"/>
                <w:sz w:val="22"/>
                <w:lang w:val="en-US" w:eastAsia="pl-PL"/>
              </w:rPr>
            </w:rPrChange>
          </w:rPr>
          <w:t xml:space="preserve"> </w:t>
        </w:r>
      </w:ins>
      <w:ins w:id="445" w:author="Kolan" w:date="2012-12-21T20:44:00Z">
        <w:r w:rsidR="00C94AF8" w:rsidRPr="006949FE">
          <w:rPr>
            <w:rFonts w:eastAsia="Times New Roman" w:cs="Times New Roman"/>
            <w:szCs w:val="24"/>
            <w:lang w:val="en-US" w:eastAsia="pl-PL"/>
            <w:rPrChange w:id="446" w:author="Kolan" w:date="2012-12-24T17:08:00Z">
              <w:rPr>
                <w:rFonts w:ascii="Calibri" w:eastAsia="Times New Roman" w:hAnsi="Calibri" w:cs="Times New Roman"/>
                <w:sz w:val="22"/>
                <w:lang w:val="en-US" w:eastAsia="pl-PL"/>
              </w:rPr>
            </w:rPrChange>
          </w:rPr>
          <w:t>respect to the strain distribution in silicon has to be improved, an</w:t>
        </w:r>
        <w:r w:rsidR="00347564" w:rsidRPr="006949FE">
          <w:rPr>
            <w:rFonts w:eastAsia="Times New Roman" w:cs="Times New Roman"/>
            <w:szCs w:val="24"/>
            <w:lang w:val="en-US" w:eastAsia="pl-PL"/>
            <w:rPrChange w:id="447" w:author="Kolan" w:date="2012-12-24T17:08:00Z">
              <w:rPr>
                <w:rFonts w:ascii="Calibri" w:eastAsia="Times New Roman" w:hAnsi="Calibri" w:cs="Times New Roman"/>
                <w:sz w:val="22"/>
                <w:lang w:val="en-US" w:eastAsia="pl-PL"/>
              </w:rPr>
            </w:rPrChange>
          </w:rPr>
          <w:t>d</w:t>
        </w:r>
      </w:ins>
      <w:ins w:id="448" w:author="Kolan" w:date="2012-12-21T22:14:00Z">
        <w:r w:rsidR="00347564" w:rsidRPr="006949FE">
          <w:rPr>
            <w:rFonts w:eastAsia="Times New Roman" w:cs="Times New Roman"/>
            <w:szCs w:val="24"/>
            <w:lang w:val="en-US" w:eastAsia="pl-PL"/>
            <w:rPrChange w:id="449" w:author="Kolan" w:date="2012-12-24T17:08:00Z">
              <w:rPr>
                <w:rFonts w:ascii="Calibri" w:eastAsia="Times New Roman" w:hAnsi="Calibri" w:cs="Times New Roman"/>
                <w:sz w:val="22"/>
                <w:lang w:val="en-US" w:eastAsia="pl-PL"/>
              </w:rPr>
            </w:rPrChange>
          </w:rPr>
          <w:t xml:space="preserve"> </w:t>
        </w:r>
      </w:ins>
      <w:ins w:id="450" w:author="Kolan" w:date="2012-12-21T20:44:00Z">
        <w:r w:rsidR="00C94AF8" w:rsidRPr="006949FE">
          <w:rPr>
            <w:rFonts w:eastAsia="Times New Roman" w:cs="Times New Roman"/>
            <w:szCs w:val="24"/>
            <w:lang w:val="en-US" w:eastAsia="pl-PL"/>
            <w:rPrChange w:id="451" w:author="Kolan" w:date="2012-12-24T17:08:00Z">
              <w:rPr>
                <w:rFonts w:ascii="Calibri" w:eastAsia="Times New Roman" w:hAnsi="Calibri" w:cs="Times New Roman"/>
                <w:sz w:val="22"/>
                <w:lang w:val="en-US" w:eastAsia="pl-PL"/>
              </w:rPr>
            </w:rPrChange>
          </w:rPr>
          <w:t>adequate strained test calib</w:t>
        </w:r>
        <w:r w:rsidR="00B97EC7" w:rsidRPr="006949FE">
          <w:rPr>
            <w:rFonts w:eastAsia="Times New Roman" w:cs="Times New Roman"/>
            <w:szCs w:val="24"/>
            <w:lang w:val="en-US" w:eastAsia="pl-PL"/>
            <w:rPrChange w:id="452" w:author="Kolan" w:date="2012-12-24T17:08:00Z">
              <w:rPr>
                <w:rFonts w:ascii="Calibri" w:eastAsia="Times New Roman" w:hAnsi="Calibri" w:cs="Times New Roman"/>
                <w:sz w:val="22"/>
                <w:lang w:val="en-US" w:eastAsia="pl-PL"/>
              </w:rPr>
            </w:rPrChange>
          </w:rPr>
          <w:t xml:space="preserve">ration structures are needed </w:t>
        </w:r>
      </w:ins>
      <w:ins w:id="453" w:author="Kolan" w:date="2012-12-21T22:02:00Z">
        <w:r w:rsidR="00B97EC7" w:rsidRPr="006949FE">
          <w:rPr>
            <w:rFonts w:eastAsia="Times New Roman" w:cs="Times New Roman"/>
            <w:szCs w:val="24"/>
            <w:lang w:val="en-US" w:eastAsia="pl-PL"/>
            <w:rPrChange w:id="454" w:author="Kolan" w:date="2012-12-24T17:08:00Z">
              <w:rPr>
                <w:rFonts w:ascii="Calibri" w:eastAsia="Times New Roman" w:hAnsi="Calibri" w:cs="Times New Roman"/>
                <w:sz w:val="22"/>
                <w:lang w:val="en-US" w:eastAsia="pl-PL"/>
              </w:rPr>
            </w:rPrChange>
          </w:rPr>
          <w:fldChar w:fldCharType="begin"/>
        </w:r>
      </w:ins>
      <w:ins w:id="455" w:author="Kolan" w:date="2012-12-21T22:12:00Z">
        <w:r w:rsidR="00F349B8" w:rsidRPr="006949FE">
          <w:rPr>
            <w:rFonts w:eastAsia="Times New Roman" w:cs="Times New Roman"/>
            <w:szCs w:val="24"/>
            <w:lang w:val="en-US" w:eastAsia="pl-PL"/>
            <w:rPrChange w:id="456" w:author="Kolan" w:date="2012-12-24T17:08:00Z">
              <w:rPr>
                <w:rFonts w:ascii="Calibri" w:eastAsia="Times New Roman" w:hAnsi="Calibri" w:cs="Times New Roman"/>
                <w:sz w:val="22"/>
                <w:lang w:val="en-US" w:eastAsia="pl-PL"/>
              </w:rPr>
            </w:rPrChange>
          </w:rPr>
          <w:instrText xml:space="preserve"> ADDIN ZOTERO_ITEM {"citationID":"nwON3qIR","properties":{"formattedCitation":"[5]","plainCitation":"[5]"},"citationItems":[{"id":61,"uris":["http://zotero.org/users/17577/items/8TTIGKG7"],"uri":["http://zotero.org/users/17577/items/8TTIGKG7"]}]} </w:instrText>
        </w:r>
      </w:ins>
      <w:r w:rsidR="00B97EC7" w:rsidRPr="006949FE">
        <w:rPr>
          <w:rFonts w:eastAsia="Times New Roman" w:cs="Times New Roman"/>
          <w:szCs w:val="24"/>
          <w:lang w:val="en-US" w:eastAsia="pl-PL"/>
          <w:rPrChange w:id="457" w:author="Kolan" w:date="2012-12-24T17:08:00Z">
            <w:rPr>
              <w:rFonts w:ascii="Calibri" w:eastAsia="Times New Roman" w:hAnsi="Calibri" w:cs="Times New Roman"/>
              <w:sz w:val="22"/>
              <w:lang w:val="en-US" w:eastAsia="pl-PL"/>
            </w:rPr>
          </w:rPrChange>
        </w:rPr>
        <w:fldChar w:fldCharType="separate"/>
      </w:r>
      <w:ins w:id="458" w:author="Kolan" w:date="2012-12-21T22:12:00Z">
        <w:r w:rsidR="00F349B8" w:rsidRPr="006949FE">
          <w:rPr>
            <w:rFonts w:cs="Times New Roman"/>
            <w:szCs w:val="24"/>
            <w:lang w:val="en-US"/>
            <w:rPrChange w:id="459" w:author="Kolan" w:date="2012-12-24T17:08:00Z">
              <w:rPr/>
            </w:rPrChange>
          </w:rPr>
          <w:t>[5]</w:t>
        </w:r>
      </w:ins>
      <w:ins w:id="460" w:author="Kolan" w:date="2012-12-21T22:02:00Z">
        <w:r w:rsidR="00B97EC7" w:rsidRPr="006949FE">
          <w:rPr>
            <w:rFonts w:eastAsia="Times New Roman" w:cs="Times New Roman"/>
            <w:szCs w:val="24"/>
            <w:lang w:val="en-US" w:eastAsia="pl-PL"/>
            <w:rPrChange w:id="461" w:author="Kolan" w:date="2012-12-24T17:08:00Z">
              <w:rPr>
                <w:rFonts w:ascii="Calibri" w:eastAsia="Times New Roman" w:hAnsi="Calibri" w:cs="Times New Roman"/>
                <w:sz w:val="22"/>
                <w:lang w:val="en-US" w:eastAsia="pl-PL"/>
              </w:rPr>
            </w:rPrChange>
          </w:rPr>
          <w:fldChar w:fldCharType="end"/>
        </w:r>
      </w:ins>
      <w:ins w:id="462" w:author="Kolan" w:date="2012-12-21T22:14:00Z">
        <w:r w:rsidR="009C5851" w:rsidRPr="006949FE">
          <w:rPr>
            <w:rFonts w:eastAsia="Times New Roman" w:cs="Times New Roman"/>
            <w:szCs w:val="24"/>
            <w:lang w:val="en-US" w:eastAsia="pl-PL"/>
            <w:rPrChange w:id="463" w:author="Kolan" w:date="2012-12-24T17:08:00Z">
              <w:rPr>
                <w:rFonts w:ascii="Calibri" w:eastAsia="Times New Roman" w:hAnsi="Calibri" w:cs="Times New Roman"/>
                <w:sz w:val="22"/>
                <w:lang w:val="en-US" w:eastAsia="pl-PL"/>
              </w:rPr>
            </w:rPrChange>
          </w:rPr>
          <w:t>.</w:t>
        </w:r>
      </w:ins>
      <w:ins w:id="464" w:author="Kolan" w:date="2012-12-23T22:33:00Z">
        <w:r w:rsidR="00BE3D8D" w:rsidRPr="006949FE">
          <w:rPr>
            <w:rFonts w:eastAsia="Times New Roman" w:cs="Times New Roman"/>
            <w:szCs w:val="24"/>
            <w:lang w:val="en-US" w:eastAsia="pl-PL"/>
            <w:rPrChange w:id="465" w:author="Kolan" w:date="2012-12-24T17:08:00Z">
              <w:rPr>
                <w:rFonts w:ascii="Calibri" w:eastAsia="Times New Roman" w:hAnsi="Calibri" w:cs="Times New Roman"/>
                <w:sz w:val="22"/>
                <w:lang w:val="en-US" w:eastAsia="pl-PL"/>
              </w:rPr>
            </w:rPrChange>
          </w:rPr>
          <w:t xml:space="preserve"> </w:t>
        </w:r>
      </w:ins>
      <w:ins w:id="466" w:author="Kolan" w:date="2012-12-23T23:52:00Z">
        <w:r w:rsidR="009D62C0" w:rsidRPr="006949FE">
          <w:rPr>
            <w:rFonts w:eastAsia="Times New Roman" w:cs="Times New Roman"/>
            <w:szCs w:val="24"/>
            <w:lang w:val="en-US" w:eastAsia="pl-PL"/>
            <w:rPrChange w:id="467" w:author="Kolan" w:date="2012-12-24T17:08:00Z">
              <w:rPr>
                <w:rFonts w:ascii="Calibri" w:eastAsia="Times New Roman" w:hAnsi="Calibri" w:cs="Times New Roman"/>
                <w:sz w:val="22"/>
                <w:lang w:val="en-US" w:eastAsia="pl-PL"/>
              </w:rPr>
            </w:rPrChange>
          </w:rPr>
          <w:t>In our previous work we showed that</w:t>
        </w:r>
      </w:ins>
      <w:ins w:id="468" w:author="Kolan" w:date="2012-12-23T23:53:00Z">
        <w:r w:rsidR="009D62C0" w:rsidRPr="006949FE">
          <w:rPr>
            <w:rFonts w:eastAsia="Times New Roman" w:cs="Times New Roman"/>
            <w:szCs w:val="24"/>
            <w:lang w:val="en-US" w:eastAsia="pl-PL"/>
            <w:rPrChange w:id="469" w:author="Kolan" w:date="2012-12-24T17:08:00Z">
              <w:rPr>
                <w:rFonts w:ascii="Calibri" w:eastAsia="Times New Roman" w:hAnsi="Calibri" w:cs="Times New Roman"/>
                <w:sz w:val="22"/>
                <w:lang w:val="en-US" w:eastAsia="pl-PL"/>
              </w:rPr>
            </w:rPrChange>
          </w:rPr>
          <w:t xml:space="preserve"> o</w:t>
        </w:r>
      </w:ins>
      <w:ins w:id="470" w:author="Kolan" w:date="2012-12-21T22:18:00Z">
        <w:r w:rsidR="00D100AE" w:rsidRPr="006949FE">
          <w:rPr>
            <w:rFonts w:eastAsia="Times New Roman" w:cs="Times New Roman"/>
            <w:szCs w:val="24"/>
            <w:lang w:val="en-US" w:eastAsia="pl-PL"/>
            <w:rPrChange w:id="471" w:author="Kolan" w:date="2012-12-24T17:08:00Z">
              <w:rPr>
                <w:rFonts w:ascii="Calibri" w:eastAsia="Times New Roman" w:hAnsi="Calibri" w:cs="Times New Roman"/>
                <w:sz w:val="22"/>
                <w:lang w:val="en-US" w:eastAsia="pl-PL"/>
              </w:rPr>
            </w:rPrChange>
          </w:rPr>
          <w:t xml:space="preserve">ne of the methods capable of </w:t>
        </w:r>
      </w:ins>
      <w:ins w:id="472" w:author="Kolan" w:date="2012-12-21T22:20:00Z">
        <w:r w:rsidR="00336C0A" w:rsidRPr="006949FE">
          <w:rPr>
            <w:rFonts w:eastAsia="Times New Roman" w:cs="Times New Roman"/>
            <w:szCs w:val="24"/>
            <w:lang w:val="en-US" w:eastAsia="pl-PL"/>
            <w:rPrChange w:id="473" w:author="Kolan" w:date="2012-12-24T17:08:00Z">
              <w:rPr>
                <w:rFonts w:ascii="Calibri" w:eastAsia="Times New Roman" w:hAnsi="Calibri" w:cs="Times New Roman"/>
                <w:sz w:val="22"/>
                <w:lang w:val="en-US" w:eastAsia="pl-PL"/>
              </w:rPr>
            </w:rPrChange>
          </w:rPr>
          <w:t>fabricate</w:t>
        </w:r>
      </w:ins>
      <w:ins w:id="474" w:author="Kolan" w:date="2012-12-21T22:18:00Z">
        <w:r w:rsidR="00D100AE" w:rsidRPr="006949FE">
          <w:rPr>
            <w:rFonts w:eastAsia="Times New Roman" w:cs="Times New Roman"/>
            <w:szCs w:val="24"/>
            <w:lang w:val="en-US" w:eastAsia="pl-PL"/>
            <w:rPrChange w:id="475" w:author="Kolan" w:date="2012-12-24T17:08:00Z">
              <w:rPr>
                <w:rFonts w:ascii="Calibri" w:eastAsia="Times New Roman" w:hAnsi="Calibri" w:cs="Times New Roman"/>
                <w:sz w:val="22"/>
                <w:lang w:val="en-US" w:eastAsia="pl-PL"/>
              </w:rPr>
            </w:rPrChange>
          </w:rPr>
          <w:t xml:space="preserve"> </w:t>
        </w:r>
      </w:ins>
      <w:ins w:id="476" w:author="Kolan" w:date="2012-12-21T22:28:00Z">
        <w:r w:rsidR="004151B1" w:rsidRPr="006949FE">
          <w:rPr>
            <w:rFonts w:eastAsia="Times New Roman" w:cs="Times New Roman"/>
            <w:szCs w:val="24"/>
            <w:lang w:val="en-US" w:eastAsia="pl-PL"/>
            <w:rPrChange w:id="477" w:author="Kolan" w:date="2012-12-24T17:08:00Z">
              <w:rPr>
                <w:rFonts w:ascii="Calibri" w:eastAsia="Times New Roman" w:hAnsi="Calibri" w:cs="Times New Roman"/>
                <w:sz w:val="22"/>
                <w:lang w:val="en-US" w:eastAsia="pl-PL"/>
              </w:rPr>
            </w:rPrChange>
          </w:rPr>
          <w:t xml:space="preserve">the </w:t>
        </w:r>
      </w:ins>
      <w:ins w:id="478" w:author="Kolan" w:date="2012-12-21T22:18:00Z">
        <w:r w:rsidR="00D100AE" w:rsidRPr="006949FE">
          <w:rPr>
            <w:rFonts w:eastAsia="Times New Roman" w:cs="Times New Roman"/>
            <w:szCs w:val="24"/>
            <w:lang w:val="en-US" w:eastAsia="pl-PL"/>
            <w:rPrChange w:id="479" w:author="Kolan" w:date="2012-12-24T17:08:00Z">
              <w:rPr>
                <w:rFonts w:ascii="Calibri" w:eastAsia="Times New Roman" w:hAnsi="Calibri" w:cs="Times New Roman"/>
                <w:sz w:val="22"/>
                <w:lang w:val="en-US" w:eastAsia="pl-PL"/>
              </w:rPr>
            </w:rPrChange>
          </w:rPr>
          <w:t>fine</w:t>
        </w:r>
      </w:ins>
      <w:ins w:id="480" w:author="Kolan" w:date="2012-12-21T22:19:00Z">
        <w:r w:rsidR="00D100AE" w:rsidRPr="006949FE">
          <w:rPr>
            <w:rFonts w:eastAsia="Times New Roman" w:cs="Times New Roman"/>
            <w:szCs w:val="24"/>
            <w:lang w:val="en-US" w:eastAsia="pl-PL"/>
            <w:rPrChange w:id="481" w:author="Kolan" w:date="2012-12-24T17:08:00Z">
              <w:rPr>
                <w:rFonts w:ascii="Calibri" w:eastAsia="Times New Roman" w:hAnsi="Calibri" w:cs="Times New Roman"/>
                <w:sz w:val="22"/>
                <w:lang w:val="en-US" w:eastAsia="pl-PL"/>
              </w:rPr>
            </w:rPrChange>
          </w:rPr>
          <w:t xml:space="preserve"> </w:t>
        </w:r>
        <w:r w:rsidR="00E23DFD" w:rsidRPr="006949FE">
          <w:rPr>
            <w:rFonts w:eastAsia="Times New Roman" w:cs="Times New Roman"/>
            <w:szCs w:val="24"/>
            <w:lang w:val="en-US" w:eastAsia="pl-PL"/>
            <w:rPrChange w:id="482" w:author="Kolan" w:date="2012-12-24T17:08:00Z">
              <w:rPr>
                <w:rFonts w:ascii="Calibri" w:eastAsia="Times New Roman" w:hAnsi="Calibri" w:cs="Times New Roman"/>
                <w:sz w:val="22"/>
                <w:lang w:val="en-US" w:eastAsia="pl-PL"/>
              </w:rPr>
            </w:rPrChange>
          </w:rPr>
          <w:t>calibration</w:t>
        </w:r>
      </w:ins>
      <w:ins w:id="483" w:author="Kolan" w:date="2012-12-21T22:18:00Z">
        <w:r w:rsidR="00D100AE" w:rsidRPr="006949FE">
          <w:rPr>
            <w:rFonts w:eastAsia="Times New Roman" w:cs="Times New Roman"/>
            <w:szCs w:val="24"/>
            <w:lang w:val="en-US" w:eastAsia="pl-PL"/>
            <w:rPrChange w:id="484" w:author="Kolan" w:date="2012-12-24T17:08:00Z">
              <w:rPr>
                <w:rFonts w:ascii="Calibri" w:eastAsia="Times New Roman" w:hAnsi="Calibri" w:cs="Times New Roman"/>
                <w:sz w:val="22"/>
                <w:lang w:val="en-US" w:eastAsia="pl-PL"/>
              </w:rPr>
            </w:rPrChange>
          </w:rPr>
          <w:t xml:space="preserve"> structures</w:t>
        </w:r>
      </w:ins>
      <w:ins w:id="485" w:author="Kolan" w:date="2012-12-21T22:19:00Z">
        <w:r w:rsidR="00D100AE" w:rsidRPr="006949FE">
          <w:rPr>
            <w:rFonts w:eastAsia="Times New Roman" w:cs="Times New Roman"/>
            <w:szCs w:val="24"/>
            <w:lang w:val="en-US" w:eastAsia="pl-PL"/>
            <w:rPrChange w:id="486" w:author="Kolan" w:date="2012-12-24T17:08:00Z">
              <w:rPr>
                <w:rFonts w:ascii="Calibri" w:eastAsia="Times New Roman" w:hAnsi="Calibri" w:cs="Times New Roman"/>
                <w:sz w:val="22"/>
                <w:lang w:val="en-US" w:eastAsia="pl-PL"/>
              </w:rPr>
            </w:rPrChange>
          </w:rPr>
          <w:t xml:space="preserve"> is local anodic </w:t>
        </w:r>
        <w:r w:rsidR="00E23DFD" w:rsidRPr="006949FE">
          <w:rPr>
            <w:rFonts w:eastAsia="Times New Roman" w:cs="Times New Roman"/>
            <w:szCs w:val="24"/>
            <w:lang w:val="en-US" w:eastAsia="pl-PL"/>
            <w:rPrChange w:id="487" w:author="Kolan" w:date="2012-12-24T17:08:00Z">
              <w:rPr>
                <w:rFonts w:ascii="Calibri" w:eastAsia="Times New Roman" w:hAnsi="Calibri" w:cs="Times New Roman"/>
                <w:sz w:val="22"/>
                <w:lang w:val="en-US" w:eastAsia="pl-PL"/>
              </w:rPr>
            </w:rPrChange>
          </w:rPr>
          <w:t>oxidation</w:t>
        </w:r>
        <w:r w:rsidR="00D100AE" w:rsidRPr="006949FE">
          <w:rPr>
            <w:rFonts w:eastAsia="Times New Roman" w:cs="Times New Roman"/>
            <w:szCs w:val="24"/>
            <w:lang w:val="en-US" w:eastAsia="pl-PL"/>
            <w:rPrChange w:id="488" w:author="Kolan" w:date="2012-12-24T17:08:00Z">
              <w:rPr>
                <w:rFonts w:ascii="Calibri" w:eastAsia="Times New Roman" w:hAnsi="Calibri" w:cs="Times New Roman"/>
                <w:sz w:val="22"/>
                <w:lang w:val="en-US" w:eastAsia="pl-PL"/>
              </w:rPr>
            </w:rPrChange>
          </w:rPr>
          <w:t xml:space="preserve"> (LAO) by </w:t>
        </w:r>
      </w:ins>
      <w:ins w:id="489" w:author="Kolan" w:date="2012-12-21T22:28:00Z">
        <w:r w:rsidR="004151B1" w:rsidRPr="006949FE">
          <w:rPr>
            <w:rFonts w:eastAsia="Times New Roman" w:cs="Times New Roman"/>
            <w:szCs w:val="24"/>
            <w:lang w:val="en-US" w:eastAsia="pl-PL"/>
            <w:rPrChange w:id="490" w:author="Kolan" w:date="2012-12-24T17:08:00Z">
              <w:rPr>
                <w:rFonts w:ascii="Calibri" w:eastAsia="Times New Roman" w:hAnsi="Calibri" w:cs="Times New Roman"/>
                <w:sz w:val="22"/>
                <w:lang w:val="en-US" w:eastAsia="pl-PL"/>
              </w:rPr>
            </w:rPrChange>
          </w:rPr>
          <w:t xml:space="preserve">using </w:t>
        </w:r>
      </w:ins>
      <w:ins w:id="491" w:author="Kolan" w:date="2012-12-21T22:19:00Z">
        <w:r w:rsidR="00D100AE" w:rsidRPr="006949FE">
          <w:rPr>
            <w:rFonts w:eastAsia="Times New Roman" w:cs="Times New Roman"/>
            <w:szCs w:val="24"/>
            <w:lang w:val="en-US" w:eastAsia="pl-PL"/>
            <w:rPrChange w:id="492" w:author="Kolan" w:date="2012-12-24T17:08:00Z">
              <w:rPr>
                <w:rFonts w:ascii="Calibri" w:eastAsia="Times New Roman" w:hAnsi="Calibri" w:cs="Times New Roman"/>
                <w:sz w:val="22"/>
                <w:lang w:val="en-US" w:eastAsia="pl-PL"/>
              </w:rPr>
            </w:rPrChange>
          </w:rPr>
          <w:t>atomic force microscopy (AFM)</w:t>
        </w:r>
        <w:r w:rsidR="00E23DFD" w:rsidRPr="006949FE">
          <w:rPr>
            <w:rFonts w:eastAsia="Times New Roman" w:cs="Times New Roman"/>
            <w:szCs w:val="24"/>
            <w:lang w:val="en-US" w:eastAsia="pl-PL"/>
            <w:rPrChange w:id="493" w:author="Kolan" w:date="2012-12-24T17:08:00Z">
              <w:rPr>
                <w:rFonts w:ascii="Calibri" w:eastAsia="Times New Roman" w:hAnsi="Calibri" w:cs="Times New Roman"/>
                <w:sz w:val="22"/>
                <w:lang w:val="en-US" w:eastAsia="pl-PL"/>
              </w:rPr>
            </w:rPrChange>
          </w:rPr>
          <w:t xml:space="preserve"> </w:t>
        </w:r>
      </w:ins>
      <w:ins w:id="494" w:author="Kolan" w:date="2012-12-21T22:21:00Z">
        <w:r w:rsidR="00336C0A" w:rsidRPr="006949FE">
          <w:rPr>
            <w:rFonts w:eastAsia="Times New Roman" w:cs="Times New Roman"/>
            <w:szCs w:val="24"/>
            <w:lang w:val="en-US" w:eastAsia="pl-PL"/>
            <w:rPrChange w:id="495" w:author="Kolan" w:date="2012-12-24T17:08:00Z">
              <w:rPr>
                <w:rFonts w:ascii="Calibri" w:eastAsia="Times New Roman" w:hAnsi="Calibri" w:cs="Times New Roman"/>
                <w:sz w:val="22"/>
                <w:lang w:val="en-US" w:eastAsia="pl-PL"/>
              </w:rPr>
            </w:rPrChange>
          </w:rPr>
          <w:fldChar w:fldCharType="begin"/>
        </w:r>
        <w:r w:rsidR="00336C0A" w:rsidRPr="006949FE">
          <w:rPr>
            <w:rFonts w:eastAsia="Times New Roman" w:cs="Times New Roman"/>
            <w:szCs w:val="24"/>
            <w:lang w:val="en-US" w:eastAsia="pl-PL"/>
            <w:rPrChange w:id="496" w:author="Kolan" w:date="2012-12-24T17:08:00Z">
              <w:rPr>
                <w:rFonts w:ascii="Calibri" w:eastAsia="Times New Roman" w:hAnsi="Calibri" w:cs="Times New Roman"/>
                <w:sz w:val="22"/>
                <w:lang w:val="en-US" w:eastAsia="pl-PL"/>
              </w:rPr>
            </w:rPrChange>
          </w:rPr>
          <w:instrText xml:space="preserve"> ADDIN ZOTERO_ITEM {"citationID":"8JQOLfpr","properties":{"formattedCitation":"[6]","plainCitation":"[6]"},"citationItems":[{"id":4293,"uris":["http://zotero.org/users/17577/items/AQUTPWIK"],"uri":["http://zotero.org/users/17577/items/AQUTPWIK"]}]} </w:instrText>
        </w:r>
      </w:ins>
      <w:r w:rsidR="00336C0A" w:rsidRPr="006949FE">
        <w:rPr>
          <w:rFonts w:eastAsia="Times New Roman" w:cs="Times New Roman"/>
          <w:szCs w:val="24"/>
          <w:lang w:val="en-US" w:eastAsia="pl-PL"/>
          <w:rPrChange w:id="497" w:author="Kolan" w:date="2012-12-24T17:08:00Z">
            <w:rPr>
              <w:rFonts w:ascii="Calibri" w:eastAsia="Times New Roman" w:hAnsi="Calibri" w:cs="Times New Roman"/>
              <w:sz w:val="22"/>
              <w:lang w:val="en-US" w:eastAsia="pl-PL"/>
            </w:rPr>
          </w:rPrChange>
        </w:rPr>
        <w:fldChar w:fldCharType="separate"/>
      </w:r>
      <w:ins w:id="498" w:author="Kolan" w:date="2012-12-21T22:21:00Z">
        <w:r w:rsidR="00336C0A" w:rsidRPr="006949FE">
          <w:rPr>
            <w:rFonts w:cs="Times New Roman"/>
            <w:szCs w:val="24"/>
            <w:lang w:val="en-US"/>
            <w:rPrChange w:id="499" w:author="Kolan" w:date="2012-12-24T17:08:00Z">
              <w:rPr/>
            </w:rPrChange>
          </w:rPr>
          <w:t>[6]</w:t>
        </w:r>
        <w:r w:rsidR="00336C0A" w:rsidRPr="006949FE">
          <w:rPr>
            <w:rFonts w:eastAsia="Times New Roman" w:cs="Times New Roman"/>
            <w:szCs w:val="24"/>
            <w:lang w:val="en-US" w:eastAsia="pl-PL"/>
            <w:rPrChange w:id="500" w:author="Kolan" w:date="2012-12-24T17:08:00Z">
              <w:rPr>
                <w:rFonts w:ascii="Calibri" w:eastAsia="Times New Roman" w:hAnsi="Calibri" w:cs="Times New Roman"/>
                <w:sz w:val="22"/>
                <w:lang w:val="en-US" w:eastAsia="pl-PL"/>
              </w:rPr>
            </w:rPrChange>
          </w:rPr>
          <w:fldChar w:fldCharType="end"/>
        </w:r>
      </w:ins>
      <w:ins w:id="501" w:author="Kolan" w:date="2012-12-21T22:19:00Z">
        <w:r w:rsidR="00D100AE" w:rsidRPr="006949FE">
          <w:rPr>
            <w:rFonts w:eastAsia="Times New Roman" w:cs="Times New Roman"/>
            <w:szCs w:val="24"/>
            <w:lang w:val="en-US" w:eastAsia="pl-PL"/>
            <w:rPrChange w:id="502" w:author="Kolan" w:date="2012-12-24T17:08:00Z">
              <w:rPr>
                <w:rFonts w:ascii="Calibri" w:eastAsia="Times New Roman" w:hAnsi="Calibri" w:cs="Times New Roman"/>
                <w:sz w:val="22"/>
                <w:lang w:val="en-US" w:eastAsia="pl-PL"/>
              </w:rPr>
            </w:rPrChange>
          </w:rPr>
          <w:t>.</w:t>
        </w:r>
        <w:r w:rsidR="00E23DFD" w:rsidRPr="006949FE">
          <w:rPr>
            <w:rFonts w:eastAsia="Times New Roman" w:cs="Times New Roman"/>
            <w:szCs w:val="24"/>
            <w:lang w:val="en-US" w:eastAsia="pl-PL"/>
            <w:rPrChange w:id="503" w:author="Kolan" w:date="2012-12-24T17:08:00Z">
              <w:rPr>
                <w:rFonts w:ascii="Calibri" w:eastAsia="Times New Roman" w:hAnsi="Calibri" w:cs="Times New Roman"/>
                <w:sz w:val="22"/>
                <w:lang w:val="en-US" w:eastAsia="pl-PL"/>
              </w:rPr>
            </w:rPrChange>
          </w:rPr>
          <w:t xml:space="preserve"> </w:t>
        </w:r>
      </w:ins>
      <w:ins w:id="504" w:author="Kolan" w:date="2012-12-23T22:33:00Z">
        <w:r w:rsidR="00BE3D8D" w:rsidRPr="006949FE">
          <w:rPr>
            <w:rFonts w:eastAsia="Times New Roman" w:cs="Times New Roman"/>
            <w:szCs w:val="24"/>
            <w:lang w:val="en-US" w:eastAsia="pl-PL"/>
            <w:rPrChange w:id="505" w:author="Kolan" w:date="2012-12-24T17:08:00Z">
              <w:rPr>
                <w:rFonts w:ascii="Calibri" w:eastAsia="Times New Roman" w:hAnsi="Calibri" w:cs="Times New Roman"/>
                <w:sz w:val="22"/>
                <w:lang w:val="en-US" w:eastAsia="pl-PL"/>
              </w:rPr>
            </w:rPrChange>
          </w:rPr>
          <w:t xml:space="preserve">In </w:t>
        </w:r>
      </w:ins>
      <w:ins w:id="506" w:author="Kolan" w:date="2012-12-23T23:53:00Z">
        <w:r w:rsidR="005836D6" w:rsidRPr="006949FE">
          <w:rPr>
            <w:rFonts w:eastAsia="Times New Roman" w:cs="Times New Roman"/>
            <w:szCs w:val="24"/>
            <w:lang w:val="en-US" w:eastAsia="pl-PL"/>
            <w:rPrChange w:id="507" w:author="Kolan" w:date="2012-12-24T17:08:00Z">
              <w:rPr>
                <w:rFonts w:ascii="Calibri" w:eastAsia="Times New Roman" w:hAnsi="Calibri" w:cs="Times New Roman"/>
                <w:sz w:val="22"/>
                <w:lang w:val="en-US" w:eastAsia="pl-PL"/>
              </w:rPr>
            </w:rPrChange>
          </w:rPr>
          <w:t>the</w:t>
        </w:r>
      </w:ins>
      <w:ins w:id="508" w:author="Kolan" w:date="2012-12-23T22:33:00Z">
        <w:r w:rsidR="00BE3D8D" w:rsidRPr="006949FE">
          <w:rPr>
            <w:rFonts w:eastAsia="Times New Roman" w:cs="Times New Roman"/>
            <w:szCs w:val="24"/>
            <w:lang w:val="en-US" w:eastAsia="pl-PL"/>
            <w:rPrChange w:id="509" w:author="Kolan" w:date="2012-12-24T17:08:00Z">
              <w:rPr>
                <w:rFonts w:ascii="Calibri" w:eastAsia="Times New Roman" w:hAnsi="Calibri" w:cs="Times New Roman"/>
                <w:sz w:val="22"/>
                <w:lang w:val="en-US" w:eastAsia="pl-PL"/>
              </w:rPr>
            </w:rPrChange>
          </w:rPr>
          <w:t xml:space="preserve"> approach </w:t>
        </w:r>
      </w:ins>
      <w:ins w:id="510" w:author="Kolan" w:date="2012-12-23T22:34:00Z">
        <w:r w:rsidR="00BE3D8D" w:rsidRPr="006949FE">
          <w:rPr>
            <w:rFonts w:eastAsia="Times New Roman" w:cs="Times New Roman"/>
            <w:szCs w:val="24"/>
            <w:lang w:val="en-US" w:eastAsia="pl-PL"/>
            <w:rPrChange w:id="511" w:author="Kolan" w:date="2012-12-24T17:08:00Z">
              <w:rPr>
                <w:rFonts w:ascii="Calibri" w:eastAsia="Times New Roman" w:hAnsi="Calibri" w:cs="Times New Roman"/>
                <w:sz w:val="22"/>
                <w:lang w:val="en-US" w:eastAsia="pl-PL"/>
              </w:rPr>
            </w:rPrChange>
          </w:rPr>
          <w:t>t</w:t>
        </w:r>
      </w:ins>
      <w:ins w:id="512" w:author="Kolan" w:date="2012-12-23T22:24:00Z">
        <w:r w:rsidR="00C43E64" w:rsidRPr="006949FE">
          <w:rPr>
            <w:rFonts w:eastAsia="Times New Roman" w:cs="Times New Roman"/>
            <w:szCs w:val="24"/>
            <w:lang w:val="en-US" w:eastAsia="pl-PL"/>
            <w:rPrChange w:id="513" w:author="Kolan" w:date="2012-12-24T17:08:00Z">
              <w:rPr>
                <w:rFonts w:ascii="Calibri" w:eastAsia="Times New Roman" w:hAnsi="Calibri" w:cs="Times New Roman"/>
                <w:sz w:val="22"/>
                <w:lang w:val="en-US" w:eastAsia="pl-PL"/>
              </w:rPr>
            </w:rPrChange>
          </w:rPr>
          <w:t xml:space="preserve">he material contrast between LAO induced oxide and the </w:t>
        </w:r>
        <w:proofErr w:type="spellStart"/>
        <w:r w:rsidR="00C43E64" w:rsidRPr="006949FE">
          <w:rPr>
            <w:rFonts w:eastAsia="Times New Roman" w:cs="Times New Roman"/>
            <w:szCs w:val="24"/>
            <w:lang w:val="en-US" w:eastAsia="pl-PL"/>
            <w:rPrChange w:id="514" w:author="Kolan" w:date="2012-12-24T17:08:00Z">
              <w:rPr>
                <w:rFonts w:ascii="Calibri" w:eastAsia="Times New Roman" w:hAnsi="Calibri" w:cs="Times New Roman"/>
                <w:sz w:val="22"/>
                <w:lang w:val="en-US" w:eastAsia="pl-PL"/>
              </w:rPr>
            </w:rPrChange>
          </w:rPr>
          <w:t>SiGe</w:t>
        </w:r>
        <w:proofErr w:type="spellEnd"/>
        <w:r w:rsidR="00C43E64" w:rsidRPr="006949FE">
          <w:rPr>
            <w:rFonts w:eastAsia="Times New Roman" w:cs="Times New Roman"/>
            <w:szCs w:val="24"/>
            <w:lang w:val="en-US" w:eastAsia="pl-PL"/>
            <w:rPrChange w:id="515" w:author="Kolan" w:date="2012-12-24T17:08:00Z">
              <w:rPr>
                <w:rFonts w:ascii="Calibri" w:eastAsia="Times New Roman" w:hAnsi="Calibri" w:cs="Times New Roman"/>
                <w:sz w:val="22"/>
                <w:lang w:val="en-US" w:eastAsia="pl-PL"/>
              </w:rPr>
            </w:rPrChange>
          </w:rPr>
          <w:t xml:space="preserve"> substrate </w:t>
        </w:r>
      </w:ins>
      <w:ins w:id="516" w:author="Kolan" w:date="2012-12-23T23:54:00Z">
        <w:r w:rsidR="005836D6" w:rsidRPr="006949FE">
          <w:rPr>
            <w:rFonts w:eastAsia="Times New Roman" w:cs="Times New Roman"/>
            <w:szCs w:val="24"/>
            <w:lang w:val="en-US" w:eastAsia="pl-PL"/>
            <w:rPrChange w:id="517" w:author="Kolan" w:date="2012-12-24T17:08:00Z">
              <w:rPr>
                <w:rFonts w:ascii="Calibri" w:eastAsia="Times New Roman" w:hAnsi="Calibri" w:cs="Times New Roman"/>
                <w:sz w:val="22"/>
                <w:lang w:val="en-US" w:eastAsia="pl-PL"/>
              </w:rPr>
            </w:rPrChange>
          </w:rPr>
          <w:t>was</w:t>
        </w:r>
      </w:ins>
      <w:ins w:id="518" w:author="Kolan" w:date="2012-12-23T22:24:00Z">
        <w:r w:rsidR="00C43E64" w:rsidRPr="006949FE">
          <w:rPr>
            <w:rFonts w:eastAsia="Times New Roman" w:cs="Times New Roman"/>
            <w:szCs w:val="24"/>
            <w:lang w:val="en-US" w:eastAsia="pl-PL"/>
            <w:rPrChange w:id="519" w:author="Kolan" w:date="2012-12-24T17:08:00Z">
              <w:rPr>
                <w:rFonts w:ascii="Calibri" w:eastAsia="Times New Roman" w:hAnsi="Calibri" w:cs="Times New Roman"/>
                <w:sz w:val="22"/>
                <w:lang w:val="en-US" w:eastAsia="pl-PL"/>
              </w:rPr>
            </w:rPrChange>
          </w:rPr>
          <w:t xml:space="preserve"> employed for selective wet etching with the oxide pattern acting as a mask.</w:t>
        </w:r>
      </w:ins>
      <w:ins w:id="520" w:author="Kolan" w:date="2012-12-23T22:36:00Z">
        <w:r w:rsidR="00BE3D8D" w:rsidRPr="006949FE">
          <w:rPr>
            <w:rFonts w:eastAsia="Times New Roman" w:cs="Times New Roman"/>
            <w:szCs w:val="24"/>
            <w:lang w:val="en-US" w:eastAsia="pl-PL"/>
            <w:rPrChange w:id="521" w:author="Kolan" w:date="2012-12-24T17:08:00Z">
              <w:rPr>
                <w:rFonts w:ascii="Calibri" w:eastAsia="Times New Roman" w:hAnsi="Calibri" w:cs="Times New Roman"/>
                <w:sz w:val="22"/>
                <w:lang w:val="en-US" w:eastAsia="pl-PL"/>
              </w:rPr>
            </w:rPrChange>
          </w:rPr>
          <w:t xml:space="preserve"> Our </w:t>
        </w:r>
      </w:ins>
      <w:ins w:id="522" w:author="Kolan" w:date="2012-12-23T22:37:00Z">
        <w:r w:rsidR="00BE3D8D" w:rsidRPr="006949FE">
          <w:rPr>
            <w:rFonts w:eastAsia="Times New Roman" w:cs="Times New Roman"/>
            <w:szCs w:val="24"/>
            <w:lang w:val="en-US" w:eastAsia="pl-PL"/>
            <w:rPrChange w:id="523" w:author="Kolan" w:date="2012-12-24T17:08:00Z">
              <w:rPr>
                <w:rFonts w:ascii="Calibri" w:eastAsia="Times New Roman" w:hAnsi="Calibri" w:cs="Times New Roman"/>
                <w:sz w:val="22"/>
                <w:lang w:val="en-US" w:eastAsia="pl-PL"/>
              </w:rPr>
            </w:rPrChange>
          </w:rPr>
          <w:t>experimental</w:t>
        </w:r>
      </w:ins>
      <w:ins w:id="524" w:author="Kolan" w:date="2012-12-23T22:36:00Z">
        <w:r w:rsidR="00BE3D8D" w:rsidRPr="006949FE">
          <w:rPr>
            <w:rFonts w:eastAsia="Times New Roman" w:cs="Times New Roman"/>
            <w:szCs w:val="24"/>
            <w:lang w:val="en-US" w:eastAsia="pl-PL"/>
            <w:rPrChange w:id="525" w:author="Kolan" w:date="2012-12-24T17:08:00Z">
              <w:rPr>
                <w:rFonts w:ascii="Calibri" w:eastAsia="Times New Roman" w:hAnsi="Calibri" w:cs="Times New Roman"/>
                <w:sz w:val="22"/>
                <w:lang w:val="en-US" w:eastAsia="pl-PL"/>
              </w:rPr>
            </w:rPrChange>
          </w:rPr>
          <w:t xml:space="preserve"> </w:t>
        </w:r>
      </w:ins>
      <w:ins w:id="526" w:author="Kolan" w:date="2012-12-23T22:37:00Z">
        <w:r w:rsidR="00BE3D8D" w:rsidRPr="006949FE">
          <w:rPr>
            <w:rFonts w:eastAsia="Times New Roman" w:cs="Times New Roman"/>
            <w:szCs w:val="24"/>
            <w:lang w:val="en-US" w:eastAsia="pl-PL"/>
            <w:rPrChange w:id="527" w:author="Kolan" w:date="2012-12-24T17:08:00Z">
              <w:rPr>
                <w:rFonts w:ascii="Calibri" w:eastAsia="Times New Roman" w:hAnsi="Calibri" w:cs="Times New Roman"/>
                <w:sz w:val="22"/>
                <w:lang w:val="en-US" w:eastAsia="pl-PL"/>
              </w:rPr>
            </w:rPrChange>
          </w:rPr>
          <w:t>data proved that in or</w:t>
        </w:r>
      </w:ins>
      <w:ins w:id="528" w:author="Kolan" w:date="2012-12-23T22:39:00Z">
        <w:r w:rsidR="00BE3D8D" w:rsidRPr="006949FE">
          <w:rPr>
            <w:rFonts w:eastAsia="Times New Roman" w:cs="Times New Roman"/>
            <w:szCs w:val="24"/>
            <w:lang w:val="en-US" w:eastAsia="pl-PL"/>
            <w:rPrChange w:id="529" w:author="Kolan" w:date="2012-12-24T17:08:00Z">
              <w:rPr>
                <w:rFonts w:ascii="Calibri" w:eastAsia="Times New Roman" w:hAnsi="Calibri" w:cs="Times New Roman"/>
                <w:sz w:val="22"/>
                <w:lang w:val="en-US" w:eastAsia="pl-PL"/>
              </w:rPr>
            </w:rPrChange>
          </w:rPr>
          <w:t>der</w:t>
        </w:r>
      </w:ins>
      <w:ins w:id="530" w:author="Kolan" w:date="2012-12-23T22:37:00Z">
        <w:r w:rsidR="00BE3D8D" w:rsidRPr="006949FE">
          <w:rPr>
            <w:rFonts w:eastAsia="Times New Roman" w:cs="Times New Roman"/>
            <w:szCs w:val="24"/>
            <w:lang w:val="en-US" w:eastAsia="pl-PL"/>
            <w:rPrChange w:id="531" w:author="Kolan" w:date="2012-12-24T17:08:00Z">
              <w:rPr>
                <w:rFonts w:ascii="Calibri" w:eastAsia="Times New Roman" w:hAnsi="Calibri" w:cs="Times New Roman"/>
                <w:sz w:val="22"/>
                <w:lang w:val="en-US" w:eastAsia="pl-PL"/>
              </w:rPr>
            </w:rPrChange>
          </w:rPr>
          <w:t xml:space="preserve"> </w:t>
        </w:r>
      </w:ins>
      <w:ins w:id="532" w:author="Kolan" w:date="2012-12-23T22:39:00Z">
        <w:r w:rsidR="00BE3D8D" w:rsidRPr="006949FE">
          <w:rPr>
            <w:rFonts w:eastAsia="Times New Roman" w:cs="Times New Roman"/>
            <w:szCs w:val="24"/>
            <w:lang w:val="en-US" w:eastAsia="pl-PL"/>
            <w:rPrChange w:id="533" w:author="Kolan" w:date="2012-12-24T17:08:00Z">
              <w:rPr>
                <w:rFonts w:ascii="Calibri" w:eastAsia="Times New Roman" w:hAnsi="Calibri" w:cs="Times New Roman"/>
                <w:sz w:val="22"/>
                <w:lang w:val="en-US" w:eastAsia="pl-PL"/>
              </w:rPr>
            </w:rPrChange>
          </w:rPr>
          <w:t>t</w:t>
        </w:r>
      </w:ins>
      <w:ins w:id="534" w:author="Kolan" w:date="2012-12-23T22:37:00Z">
        <w:r w:rsidR="00BE3D8D" w:rsidRPr="006949FE">
          <w:rPr>
            <w:rFonts w:eastAsia="Times New Roman" w:cs="Times New Roman"/>
            <w:szCs w:val="24"/>
            <w:lang w:val="en-US" w:eastAsia="pl-PL"/>
            <w:rPrChange w:id="535" w:author="Kolan" w:date="2012-12-24T17:08:00Z">
              <w:rPr>
                <w:rFonts w:ascii="Calibri" w:eastAsia="Times New Roman" w:hAnsi="Calibri" w:cs="Times New Roman"/>
                <w:sz w:val="22"/>
                <w:lang w:val="en-US" w:eastAsia="pl-PL"/>
              </w:rPr>
            </w:rPrChange>
          </w:rPr>
          <w:t xml:space="preserve">o </w:t>
        </w:r>
      </w:ins>
      <w:ins w:id="536" w:author="Kolan" w:date="2012-12-23T22:39:00Z">
        <w:r w:rsidR="00BE3D8D" w:rsidRPr="006949FE">
          <w:rPr>
            <w:rFonts w:eastAsia="Times New Roman" w:cs="Times New Roman"/>
            <w:szCs w:val="24"/>
            <w:lang w:val="en-US" w:eastAsia="pl-PL"/>
            <w:rPrChange w:id="537" w:author="Kolan" w:date="2012-12-24T17:08:00Z">
              <w:rPr>
                <w:rFonts w:ascii="Calibri" w:eastAsia="Times New Roman" w:hAnsi="Calibri" w:cs="Times New Roman"/>
                <w:sz w:val="22"/>
                <w:lang w:val="en-US" w:eastAsia="pl-PL"/>
              </w:rPr>
            </w:rPrChange>
          </w:rPr>
          <w:t>fabricate</w:t>
        </w:r>
      </w:ins>
      <w:ins w:id="538" w:author="Kolan" w:date="2012-12-23T22:37:00Z">
        <w:r w:rsidR="00BE3D8D" w:rsidRPr="006949FE">
          <w:rPr>
            <w:rFonts w:eastAsia="Times New Roman" w:cs="Times New Roman"/>
            <w:szCs w:val="24"/>
            <w:lang w:val="en-US" w:eastAsia="pl-PL"/>
            <w:rPrChange w:id="539" w:author="Kolan" w:date="2012-12-24T17:08:00Z">
              <w:rPr>
                <w:rFonts w:ascii="Calibri" w:eastAsia="Times New Roman" w:hAnsi="Calibri" w:cs="Times New Roman"/>
                <w:sz w:val="22"/>
                <w:lang w:val="en-US" w:eastAsia="pl-PL"/>
              </w:rPr>
            </w:rPrChange>
          </w:rPr>
          <w:t xml:space="preserve"> high quality nanostructures the etching </w:t>
        </w:r>
      </w:ins>
      <w:ins w:id="540" w:author="Kolan" w:date="2012-12-23T22:38:00Z">
        <w:r w:rsidR="00BE3D8D" w:rsidRPr="006949FE">
          <w:rPr>
            <w:rFonts w:eastAsia="Times New Roman" w:cs="Times New Roman"/>
            <w:szCs w:val="24"/>
            <w:lang w:val="en-US" w:eastAsia="pl-PL"/>
            <w:rPrChange w:id="541" w:author="Kolan" w:date="2012-12-24T17:08:00Z">
              <w:rPr>
                <w:rFonts w:ascii="Calibri" w:eastAsia="Times New Roman" w:hAnsi="Calibri" w:cs="Times New Roman"/>
                <w:sz w:val="22"/>
                <w:lang w:val="en-US" w:eastAsia="pl-PL"/>
              </w:rPr>
            </w:rPrChange>
          </w:rPr>
          <w:t>procedure</w:t>
        </w:r>
      </w:ins>
      <w:ins w:id="542" w:author="Kolan" w:date="2012-12-23T22:37:00Z">
        <w:r w:rsidR="00BE3D8D" w:rsidRPr="006949FE">
          <w:rPr>
            <w:rFonts w:eastAsia="Times New Roman" w:cs="Times New Roman"/>
            <w:szCs w:val="24"/>
            <w:lang w:val="en-US" w:eastAsia="pl-PL"/>
            <w:rPrChange w:id="543" w:author="Kolan" w:date="2012-12-24T17:08:00Z">
              <w:rPr>
                <w:rFonts w:ascii="Calibri" w:eastAsia="Times New Roman" w:hAnsi="Calibri" w:cs="Times New Roman"/>
                <w:sz w:val="22"/>
                <w:lang w:val="en-US" w:eastAsia="pl-PL"/>
              </w:rPr>
            </w:rPrChange>
          </w:rPr>
          <w:t xml:space="preserve"> must </w:t>
        </w:r>
      </w:ins>
      <w:ins w:id="544" w:author="Kolan" w:date="2012-12-23T22:41:00Z">
        <w:r w:rsidR="007321D5" w:rsidRPr="006949FE">
          <w:rPr>
            <w:rFonts w:eastAsia="Times New Roman" w:cs="Times New Roman"/>
            <w:szCs w:val="24"/>
            <w:lang w:val="en-US" w:eastAsia="pl-PL"/>
            <w:rPrChange w:id="545" w:author="Kolan" w:date="2012-12-24T17:08:00Z">
              <w:rPr>
                <w:rFonts w:ascii="Calibri" w:eastAsia="Times New Roman" w:hAnsi="Calibri" w:cs="Times New Roman"/>
                <w:sz w:val="22"/>
                <w:lang w:val="en-US" w:eastAsia="pl-PL"/>
              </w:rPr>
            </w:rPrChange>
          </w:rPr>
          <w:t>provide</w:t>
        </w:r>
      </w:ins>
      <w:ins w:id="546" w:author="Kolan" w:date="2012-12-23T22:37:00Z">
        <w:r w:rsidR="00BE3D8D" w:rsidRPr="006949FE">
          <w:rPr>
            <w:rFonts w:eastAsia="Times New Roman" w:cs="Times New Roman"/>
            <w:szCs w:val="24"/>
            <w:lang w:val="en-US" w:eastAsia="pl-PL"/>
            <w:rPrChange w:id="547" w:author="Kolan" w:date="2012-12-24T17:08:00Z">
              <w:rPr>
                <w:rFonts w:ascii="Calibri" w:eastAsia="Times New Roman" w:hAnsi="Calibri" w:cs="Times New Roman"/>
                <w:sz w:val="22"/>
                <w:lang w:val="en-US" w:eastAsia="pl-PL"/>
              </w:rPr>
            </w:rPrChange>
          </w:rPr>
          <w:t xml:space="preserve"> </w:t>
        </w:r>
      </w:ins>
      <w:ins w:id="548" w:author="Kolan" w:date="2012-12-23T22:38:00Z">
        <w:r w:rsidR="00BE3D8D" w:rsidRPr="006949FE">
          <w:rPr>
            <w:rFonts w:eastAsia="Times New Roman" w:cs="Times New Roman"/>
            <w:szCs w:val="24"/>
            <w:lang w:val="en-US" w:eastAsia="pl-PL"/>
            <w:rPrChange w:id="549" w:author="Kolan" w:date="2012-12-24T17:08:00Z">
              <w:rPr>
                <w:rFonts w:ascii="Calibri" w:eastAsia="Times New Roman" w:hAnsi="Calibri" w:cs="Times New Roman"/>
                <w:sz w:val="22"/>
                <w:lang w:val="en-US" w:eastAsia="pl-PL"/>
              </w:rPr>
            </w:rPrChange>
          </w:rPr>
          <w:t xml:space="preserve">substrate </w:t>
        </w:r>
      </w:ins>
      <w:ins w:id="550" w:author="Kolan" w:date="2012-12-23T22:40:00Z">
        <w:r w:rsidR="00BE3D8D" w:rsidRPr="006949FE">
          <w:rPr>
            <w:rFonts w:eastAsia="Times New Roman" w:cs="Times New Roman"/>
            <w:szCs w:val="24"/>
            <w:lang w:val="en-US" w:eastAsia="pl-PL"/>
            <w:rPrChange w:id="551" w:author="Kolan" w:date="2012-12-24T17:08:00Z">
              <w:rPr>
                <w:rFonts w:ascii="Calibri" w:eastAsia="Times New Roman" w:hAnsi="Calibri" w:cs="Times New Roman"/>
                <w:sz w:val="22"/>
                <w:lang w:val="en-US" w:eastAsia="pl-PL"/>
              </w:rPr>
            </w:rPrChange>
          </w:rPr>
          <w:t>with</w:t>
        </w:r>
      </w:ins>
      <w:ins w:id="552" w:author="Kolan" w:date="2012-12-23T22:39:00Z">
        <w:r w:rsidR="00BE3D8D" w:rsidRPr="006949FE">
          <w:rPr>
            <w:rFonts w:eastAsia="Times New Roman" w:cs="Times New Roman"/>
            <w:szCs w:val="24"/>
            <w:lang w:val="en-US" w:eastAsia="pl-PL"/>
            <w:rPrChange w:id="553" w:author="Kolan" w:date="2012-12-24T17:08:00Z">
              <w:rPr>
                <w:rFonts w:ascii="Calibri" w:eastAsia="Times New Roman" w:hAnsi="Calibri" w:cs="Times New Roman"/>
                <w:sz w:val="22"/>
                <w:lang w:val="en-US" w:eastAsia="pl-PL"/>
              </w:rPr>
            </w:rPrChange>
          </w:rPr>
          <w:t xml:space="preserve"> </w:t>
        </w:r>
      </w:ins>
      <w:ins w:id="554" w:author="Kolan" w:date="2012-12-23T22:37:00Z">
        <w:r w:rsidR="00BE3D8D" w:rsidRPr="006949FE">
          <w:rPr>
            <w:rFonts w:eastAsia="Times New Roman" w:cs="Times New Roman"/>
            <w:szCs w:val="24"/>
            <w:lang w:val="en-US" w:eastAsia="pl-PL"/>
            <w:rPrChange w:id="555" w:author="Kolan" w:date="2012-12-24T17:08:00Z">
              <w:rPr>
                <w:rFonts w:ascii="Calibri" w:eastAsia="Times New Roman" w:hAnsi="Calibri" w:cs="Times New Roman"/>
                <w:sz w:val="22"/>
                <w:lang w:val="en-US" w:eastAsia="pl-PL"/>
              </w:rPr>
            </w:rPrChange>
          </w:rPr>
          <w:t xml:space="preserve">low surface </w:t>
        </w:r>
      </w:ins>
      <w:ins w:id="556" w:author="Kolan" w:date="2012-12-23T22:38:00Z">
        <w:r w:rsidR="00BE3D8D" w:rsidRPr="006949FE">
          <w:rPr>
            <w:rFonts w:eastAsia="Times New Roman" w:cs="Times New Roman"/>
            <w:szCs w:val="24"/>
            <w:lang w:val="en-US" w:eastAsia="pl-PL"/>
            <w:rPrChange w:id="557" w:author="Kolan" w:date="2012-12-24T17:08:00Z">
              <w:rPr>
                <w:rFonts w:ascii="Calibri" w:eastAsia="Times New Roman" w:hAnsi="Calibri" w:cs="Times New Roman"/>
                <w:sz w:val="22"/>
                <w:lang w:val="en-US" w:eastAsia="pl-PL"/>
              </w:rPr>
            </w:rPrChange>
          </w:rPr>
          <w:t>roughness</w:t>
        </w:r>
      </w:ins>
      <w:ins w:id="558" w:author="Kolan" w:date="2012-12-23T22:37:00Z">
        <w:r w:rsidR="0015548F" w:rsidRPr="006949FE">
          <w:rPr>
            <w:rFonts w:eastAsia="Times New Roman" w:cs="Times New Roman"/>
            <w:szCs w:val="24"/>
            <w:lang w:val="en-US" w:eastAsia="pl-PL"/>
            <w:rPrChange w:id="559" w:author="Kolan" w:date="2012-12-24T17:08:00Z">
              <w:rPr>
                <w:rFonts w:ascii="Calibri" w:eastAsia="Times New Roman" w:hAnsi="Calibri" w:cs="Times New Roman"/>
                <w:sz w:val="22"/>
                <w:lang w:val="en-US" w:eastAsia="pl-PL"/>
              </w:rPr>
            </w:rPrChange>
          </w:rPr>
          <w:t>.</w:t>
        </w:r>
      </w:ins>
      <w:ins w:id="560" w:author="Kolan" w:date="2012-12-24T00:00:00Z">
        <w:r w:rsidR="0015548F" w:rsidRPr="006949FE">
          <w:rPr>
            <w:rFonts w:eastAsia="Times New Roman" w:cs="Times New Roman"/>
            <w:szCs w:val="24"/>
            <w:lang w:val="en-US" w:eastAsia="pl-PL"/>
            <w:rPrChange w:id="561" w:author="Kolan" w:date="2012-12-24T17:08:00Z">
              <w:rPr>
                <w:rFonts w:ascii="Calibri" w:eastAsia="Times New Roman" w:hAnsi="Calibri" w:cs="Times New Roman"/>
                <w:sz w:val="22"/>
                <w:lang w:val="en-US" w:eastAsia="pl-PL"/>
              </w:rPr>
            </w:rPrChange>
          </w:rPr>
          <w:t xml:space="preserve"> </w:t>
        </w:r>
      </w:ins>
      <w:ins w:id="562" w:author="Kolan" w:date="2012-12-23T23:54:00Z">
        <w:r w:rsidR="005836D6" w:rsidRPr="006949FE">
          <w:rPr>
            <w:rFonts w:eastAsia="Times New Roman" w:cs="Times New Roman"/>
            <w:szCs w:val="24"/>
            <w:lang w:val="en-US" w:eastAsia="pl-PL"/>
            <w:rPrChange w:id="563" w:author="Kolan" w:date="2012-12-24T17:08:00Z">
              <w:rPr>
                <w:rFonts w:ascii="Calibri" w:eastAsia="Times New Roman" w:hAnsi="Calibri" w:cs="Times New Roman"/>
                <w:sz w:val="22"/>
                <w:lang w:val="en-US" w:eastAsia="pl-PL"/>
              </w:rPr>
            </w:rPrChange>
          </w:rPr>
          <w:t xml:space="preserve">This paper focuses on </w:t>
        </w:r>
      </w:ins>
      <w:ins w:id="564" w:author="Kolan" w:date="2012-12-24T01:08:00Z">
        <w:r w:rsidR="00A130D4" w:rsidRPr="006949FE">
          <w:rPr>
            <w:rFonts w:eastAsia="Times New Roman" w:cs="Times New Roman"/>
            <w:szCs w:val="24"/>
            <w:lang w:val="en-US" w:eastAsia="pl-PL"/>
            <w:rPrChange w:id="565" w:author="Kolan" w:date="2012-12-24T17:08:00Z">
              <w:rPr>
                <w:rFonts w:ascii="Calibri" w:eastAsia="Times New Roman" w:hAnsi="Calibri" w:cs="Times New Roman"/>
                <w:sz w:val="22"/>
                <w:lang w:val="en-US" w:eastAsia="pl-PL"/>
              </w:rPr>
            </w:rPrChange>
          </w:rPr>
          <w:t xml:space="preserve">the </w:t>
        </w:r>
      </w:ins>
      <w:ins w:id="566" w:author="Kolan" w:date="2012-12-24T01:07:00Z">
        <w:r w:rsidR="003964EF" w:rsidRPr="006949FE">
          <w:rPr>
            <w:rFonts w:eastAsia="Times New Roman" w:cs="Times New Roman"/>
            <w:szCs w:val="24"/>
            <w:lang w:val="en-US" w:eastAsia="pl-PL"/>
            <w:rPrChange w:id="567" w:author="Kolan" w:date="2012-12-24T17:08:00Z">
              <w:rPr>
                <w:rFonts w:ascii="Calibri" w:eastAsia="Times New Roman" w:hAnsi="Calibri" w:cs="Times New Roman"/>
                <w:sz w:val="22"/>
                <w:lang w:val="en-US" w:eastAsia="pl-PL"/>
              </w:rPr>
            </w:rPrChange>
          </w:rPr>
          <w:t xml:space="preserve">optimization </w:t>
        </w:r>
      </w:ins>
      <w:ins w:id="568" w:author="Kolan" w:date="2012-12-24T01:08:00Z">
        <w:r w:rsidR="00A130D4" w:rsidRPr="006949FE">
          <w:rPr>
            <w:rFonts w:eastAsia="Times New Roman" w:cs="Times New Roman"/>
            <w:szCs w:val="24"/>
            <w:lang w:val="en-US" w:eastAsia="pl-PL"/>
            <w:rPrChange w:id="569" w:author="Kolan" w:date="2012-12-24T17:08:00Z">
              <w:rPr>
                <w:rFonts w:ascii="Calibri" w:eastAsia="Times New Roman" w:hAnsi="Calibri" w:cs="Times New Roman"/>
                <w:sz w:val="22"/>
                <w:lang w:val="en-US" w:eastAsia="pl-PL"/>
              </w:rPr>
            </w:rPrChange>
          </w:rPr>
          <w:t xml:space="preserve">of the </w:t>
        </w:r>
      </w:ins>
      <w:ins w:id="570" w:author="Kolan" w:date="2012-12-23T23:54:00Z">
        <w:r w:rsidR="005836D6" w:rsidRPr="006949FE">
          <w:rPr>
            <w:rFonts w:eastAsia="Times New Roman" w:cs="Times New Roman"/>
            <w:szCs w:val="24"/>
            <w:lang w:val="en-US" w:eastAsia="pl-PL"/>
            <w:rPrChange w:id="571" w:author="Kolan" w:date="2012-12-24T17:08:00Z">
              <w:rPr>
                <w:rFonts w:ascii="Calibri" w:eastAsia="Times New Roman" w:hAnsi="Calibri" w:cs="Times New Roman"/>
                <w:sz w:val="22"/>
                <w:lang w:val="en-US" w:eastAsia="pl-PL"/>
              </w:rPr>
            </w:rPrChange>
          </w:rPr>
          <w:t>etching</w:t>
        </w:r>
      </w:ins>
      <w:ins w:id="572" w:author="Kolan" w:date="2012-12-24T01:08:00Z">
        <w:r w:rsidR="00A130D4" w:rsidRPr="006949FE">
          <w:rPr>
            <w:rFonts w:eastAsia="Times New Roman" w:cs="Times New Roman"/>
            <w:szCs w:val="24"/>
            <w:lang w:val="en-US" w:eastAsia="pl-PL"/>
            <w:rPrChange w:id="573" w:author="Kolan" w:date="2012-12-24T17:08:00Z">
              <w:rPr>
                <w:rFonts w:ascii="Calibri" w:eastAsia="Times New Roman" w:hAnsi="Calibri" w:cs="Times New Roman"/>
                <w:sz w:val="22"/>
                <w:lang w:val="en-US" w:eastAsia="pl-PL"/>
              </w:rPr>
            </w:rPrChange>
          </w:rPr>
          <w:t xml:space="preserve"> procedure</w:t>
        </w:r>
      </w:ins>
      <w:ins w:id="574" w:author="Kolan" w:date="2012-12-23T23:54:00Z">
        <w:r w:rsidR="005836D6" w:rsidRPr="006949FE">
          <w:rPr>
            <w:rFonts w:eastAsia="Times New Roman" w:cs="Times New Roman"/>
            <w:szCs w:val="24"/>
            <w:lang w:val="en-US" w:eastAsia="pl-PL"/>
            <w:rPrChange w:id="575" w:author="Kolan" w:date="2012-12-24T17:08:00Z">
              <w:rPr>
                <w:rFonts w:ascii="Calibri" w:eastAsia="Times New Roman" w:hAnsi="Calibri" w:cs="Times New Roman"/>
                <w:sz w:val="22"/>
                <w:lang w:val="en-US" w:eastAsia="pl-PL"/>
              </w:rPr>
            </w:rPrChange>
          </w:rPr>
          <w:t xml:space="preserve"> </w:t>
        </w:r>
      </w:ins>
      <w:ins w:id="576" w:author="Kolan" w:date="2012-12-24T01:08:00Z">
        <w:r w:rsidR="003964EF" w:rsidRPr="006949FE">
          <w:rPr>
            <w:rFonts w:eastAsia="Times New Roman" w:cs="Times New Roman"/>
            <w:szCs w:val="24"/>
            <w:lang w:val="en-US" w:eastAsia="pl-PL"/>
            <w:rPrChange w:id="577" w:author="Kolan" w:date="2012-12-24T17:08:00Z">
              <w:rPr>
                <w:rFonts w:ascii="Calibri" w:eastAsia="Times New Roman" w:hAnsi="Calibri" w:cs="Times New Roman"/>
                <w:sz w:val="22"/>
                <w:lang w:val="en-US" w:eastAsia="pl-PL"/>
              </w:rPr>
            </w:rPrChange>
          </w:rPr>
          <w:t>what</w:t>
        </w:r>
      </w:ins>
      <w:ins w:id="578" w:author="Kolan" w:date="2012-12-24T01:07:00Z">
        <w:r w:rsidR="003964EF" w:rsidRPr="006949FE">
          <w:rPr>
            <w:rFonts w:eastAsia="Times New Roman" w:cs="Times New Roman"/>
            <w:szCs w:val="24"/>
            <w:lang w:val="en-US" w:eastAsia="pl-PL"/>
            <w:rPrChange w:id="579" w:author="Kolan" w:date="2012-12-24T17:08:00Z">
              <w:rPr>
                <w:rFonts w:ascii="Calibri" w:eastAsia="Times New Roman" w:hAnsi="Calibri" w:cs="Times New Roman"/>
                <w:sz w:val="22"/>
                <w:lang w:val="en-US" w:eastAsia="pl-PL"/>
              </w:rPr>
            </w:rPrChange>
          </w:rPr>
          <w:t xml:space="preserve"> in turn </w:t>
        </w:r>
      </w:ins>
      <w:ins w:id="580" w:author="Kolan" w:date="2012-12-23T23:54:00Z">
        <w:r w:rsidR="005836D6" w:rsidRPr="006949FE">
          <w:rPr>
            <w:rFonts w:eastAsia="Times New Roman" w:cs="Times New Roman"/>
            <w:szCs w:val="24"/>
            <w:lang w:val="en-US" w:eastAsia="pl-PL"/>
            <w:rPrChange w:id="581" w:author="Kolan" w:date="2012-12-24T17:08:00Z">
              <w:rPr>
                <w:rFonts w:ascii="Calibri" w:eastAsia="Times New Roman" w:hAnsi="Calibri" w:cs="Times New Roman"/>
                <w:sz w:val="22"/>
                <w:lang w:val="en-US" w:eastAsia="pl-PL"/>
              </w:rPr>
            </w:rPrChange>
          </w:rPr>
          <w:t>leads to</w:t>
        </w:r>
      </w:ins>
      <w:ins w:id="582" w:author="Kolan" w:date="2012-12-24T16:49:00Z">
        <w:r w:rsidR="00542FD4" w:rsidRPr="006949FE">
          <w:rPr>
            <w:rFonts w:eastAsia="Times New Roman" w:cs="Times New Roman"/>
            <w:szCs w:val="24"/>
            <w:lang w:val="en-US" w:eastAsia="pl-PL"/>
            <w:rPrChange w:id="583" w:author="Kolan" w:date="2012-12-24T17:08:00Z">
              <w:rPr>
                <w:rFonts w:ascii="Calibri" w:eastAsia="Times New Roman" w:hAnsi="Calibri" w:cs="Times New Roman"/>
                <w:sz w:val="22"/>
                <w:lang w:val="en-US" w:eastAsia="pl-PL"/>
              </w:rPr>
            </w:rPrChange>
          </w:rPr>
          <w:t xml:space="preserve"> satisfy the need for </w:t>
        </w:r>
      </w:ins>
      <w:ins w:id="584" w:author="Kolan" w:date="2012-12-24T01:11:00Z">
        <w:r w:rsidR="00E130FB" w:rsidRPr="006949FE">
          <w:rPr>
            <w:rFonts w:eastAsia="Times New Roman" w:cs="Times New Roman"/>
            <w:szCs w:val="24"/>
            <w:lang w:val="en-US" w:eastAsia="pl-PL"/>
            <w:rPrChange w:id="585" w:author="Kolan" w:date="2012-12-24T17:08:00Z">
              <w:rPr>
                <w:rFonts w:ascii="Calibri" w:eastAsia="Times New Roman" w:hAnsi="Calibri" w:cs="Times New Roman"/>
                <w:sz w:val="22"/>
                <w:lang w:val="en-US" w:eastAsia="pl-PL"/>
              </w:rPr>
            </w:rPrChange>
          </w:rPr>
          <w:t xml:space="preserve">a </w:t>
        </w:r>
      </w:ins>
      <w:ins w:id="586" w:author="Kolan" w:date="2012-12-23T23:54:00Z">
        <w:r w:rsidR="005836D6" w:rsidRPr="006949FE">
          <w:rPr>
            <w:rFonts w:eastAsia="Times New Roman" w:cs="Times New Roman"/>
            <w:szCs w:val="24"/>
            <w:lang w:val="en-US" w:eastAsia="pl-PL"/>
            <w:rPrChange w:id="587" w:author="Kolan" w:date="2012-12-24T17:08:00Z">
              <w:rPr>
                <w:rFonts w:ascii="Calibri" w:eastAsia="Times New Roman" w:hAnsi="Calibri" w:cs="Times New Roman"/>
                <w:sz w:val="22"/>
                <w:lang w:val="en-US" w:eastAsia="pl-PL"/>
              </w:rPr>
            </w:rPrChange>
          </w:rPr>
          <w:t xml:space="preserve">small surface </w:t>
        </w:r>
      </w:ins>
      <w:ins w:id="588" w:author="Kolan" w:date="2012-12-24T00:00:00Z">
        <w:r w:rsidR="005836D6" w:rsidRPr="006949FE">
          <w:rPr>
            <w:rFonts w:eastAsia="Times New Roman" w:cs="Times New Roman"/>
            <w:szCs w:val="24"/>
            <w:lang w:val="en-US" w:eastAsia="pl-PL"/>
            <w:rPrChange w:id="589" w:author="Kolan" w:date="2012-12-24T17:08:00Z">
              <w:rPr>
                <w:rFonts w:ascii="Calibri" w:eastAsia="Times New Roman" w:hAnsi="Calibri" w:cs="Times New Roman"/>
                <w:sz w:val="22"/>
                <w:lang w:val="en-US" w:eastAsia="pl-PL"/>
              </w:rPr>
            </w:rPrChange>
          </w:rPr>
          <w:t>roughness</w:t>
        </w:r>
      </w:ins>
      <w:ins w:id="590" w:author="Kolan" w:date="2012-12-23T23:54:00Z">
        <w:r w:rsidR="005836D6" w:rsidRPr="006949FE">
          <w:rPr>
            <w:rFonts w:eastAsia="Times New Roman" w:cs="Times New Roman"/>
            <w:szCs w:val="24"/>
            <w:lang w:val="en-US" w:eastAsia="pl-PL"/>
            <w:rPrChange w:id="591" w:author="Kolan" w:date="2012-12-24T17:08:00Z">
              <w:rPr>
                <w:rFonts w:ascii="Calibri" w:eastAsia="Times New Roman" w:hAnsi="Calibri" w:cs="Times New Roman"/>
                <w:sz w:val="22"/>
                <w:lang w:val="en-US" w:eastAsia="pl-PL"/>
              </w:rPr>
            </w:rPrChange>
          </w:rPr>
          <w:t xml:space="preserve">. </w:t>
        </w:r>
      </w:ins>
    </w:p>
    <w:p w:rsidR="00D271AF" w:rsidRDefault="00B36DC1">
      <w:pPr>
        <w:spacing w:line="480" w:lineRule="auto"/>
        <w:ind w:firstLine="708"/>
        <w:rPr>
          <w:ins w:id="592" w:author="Kolan" w:date="2012-12-25T02:30:00Z"/>
          <w:rFonts w:eastAsia="Times New Roman" w:cs="Times New Roman"/>
          <w:szCs w:val="24"/>
          <w:lang w:val="en-US" w:eastAsia="pl-PL"/>
        </w:rPr>
      </w:pPr>
      <w:ins w:id="593" w:author="Kolan" w:date="2012-12-24T03:22:00Z">
        <w:r w:rsidRPr="006949FE">
          <w:rPr>
            <w:rFonts w:eastAsia="Times New Roman" w:cs="Times New Roman"/>
            <w:szCs w:val="24"/>
            <w:lang w:val="en-US" w:eastAsia="pl-PL"/>
            <w:rPrChange w:id="594" w:author="Kolan" w:date="2012-12-24T17:08:00Z">
              <w:rPr>
                <w:rFonts w:ascii="Calibri" w:eastAsia="Times New Roman" w:hAnsi="Calibri" w:cs="Times New Roman"/>
                <w:sz w:val="22"/>
                <w:lang w:val="en-US" w:eastAsia="pl-PL"/>
              </w:rPr>
            </w:rPrChange>
          </w:rPr>
          <w:t xml:space="preserve">For fabrication of diverse </w:t>
        </w:r>
        <w:r w:rsidRPr="006949FE">
          <w:rPr>
            <w:rFonts w:cs="Times New Roman"/>
            <w:szCs w:val="24"/>
            <w:lang w:val="en-US"/>
          </w:rPr>
          <w:t xml:space="preserve">microelectronic and </w:t>
        </w:r>
        <w:proofErr w:type="spellStart"/>
        <w:r w:rsidRPr="006949FE">
          <w:rPr>
            <w:rFonts w:cs="Times New Roman"/>
            <w:szCs w:val="24"/>
            <w:lang w:val="en-US"/>
          </w:rPr>
          <w:t>microelectromechanical</w:t>
        </w:r>
        <w:proofErr w:type="spellEnd"/>
        <w:r w:rsidRPr="006949FE">
          <w:rPr>
            <w:rFonts w:cs="Times New Roman"/>
            <w:szCs w:val="24"/>
            <w:lang w:val="en-US"/>
          </w:rPr>
          <w:t xml:space="preserve"> </w:t>
        </w:r>
        <w:r w:rsidRPr="006949FE">
          <w:rPr>
            <w:rFonts w:eastAsia="Times New Roman" w:cs="Times New Roman"/>
            <w:szCs w:val="24"/>
            <w:lang w:val="en-US" w:eastAsia="pl-PL"/>
            <w:rPrChange w:id="595" w:author="Kolan" w:date="2012-12-24T17:08:00Z">
              <w:rPr>
                <w:rFonts w:ascii="Calibri" w:eastAsia="Times New Roman" w:hAnsi="Calibri" w:cs="Times New Roman"/>
                <w:sz w:val="22"/>
                <w:lang w:val="en-US" w:eastAsia="pl-PL"/>
              </w:rPr>
            </w:rPrChange>
          </w:rPr>
          <w:t xml:space="preserve">structures etching of Si in alkaline solutions has been </w:t>
        </w:r>
      </w:ins>
      <w:ins w:id="596" w:author="Kolan" w:date="2012-12-24T17:44:00Z">
        <w:r w:rsidR="00B4215B" w:rsidRPr="006949FE">
          <w:rPr>
            <w:rFonts w:eastAsia="Times New Roman" w:cs="Times New Roman"/>
            <w:szCs w:val="24"/>
            <w:lang w:val="en-US" w:eastAsia="pl-PL"/>
          </w:rPr>
          <w:t>commonly</w:t>
        </w:r>
      </w:ins>
      <w:ins w:id="597" w:author="Kolan" w:date="2012-12-24T03:22:00Z">
        <w:r w:rsidRPr="006949FE">
          <w:rPr>
            <w:rFonts w:eastAsia="Times New Roman" w:cs="Times New Roman"/>
            <w:szCs w:val="24"/>
            <w:lang w:val="en-US" w:eastAsia="pl-PL"/>
            <w:rPrChange w:id="598" w:author="Kolan" w:date="2012-12-24T17:08:00Z">
              <w:rPr>
                <w:rFonts w:ascii="Calibri" w:eastAsia="Times New Roman" w:hAnsi="Calibri" w:cs="Times New Roman"/>
                <w:sz w:val="22"/>
                <w:lang w:val="en-US" w:eastAsia="pl-PL"/>
              </w:rPr>
            </w:rPrChange>
          </w:rPr>
          <w:t xml:space="preserve"> used for many years</w:t>
        </w:r>
      </w:ins>
      <w:ins w:id="599" w:author="Kolan" w:date="2012-12-24T17:26:00Z">
        <w:r w:rsidR="00902BC7">
          <w:rPr>
            <w:rFonts w:eastAsia="Times New Roman" w:cs="Times New Roman"/>
            <w:szCs w:val="24"/>
            <w:lang w:val="en-US" w:eastAsia="pl-PL"/>
          </w:rPr>
          <w:t xml:space="preserve"> </w:t>
        </w:r>
        <w:r w:rsidR="00902BC7" w:rsidRPr="00124647">
          <w:rPr>
            <w:rFonts w:eastAsia="Times New Roman" w:cs="Times New Roman"/>
            <w:szCs w:val="24"/>
            <w:lang w:val="en-US" w:eastAsia="pl-PL"/>
          </w:rPr>
          <w:fldChar w:fldCharType="begin"/>
        </w:r>
        <w:r w:rsidR="00902BC7" w:rsidRPr="00124647">
          <w:rPr>
            <w:rFonts w:eastAsia="Times New Roman" w:cs="Times New Roman"/>
            <w:szCs w:val="24"/>
            <w:lang w:val="en-US" w:eastAsia="pl-PL"/>
          </w:rPr>
          <w:instrText xml:space="preserve"> ADDIN ZOTERO_ITEM {"citationID":"ZPCc9yHF","properties":{"formattedCitation":"[7]","plainCitation":"[7]"},"citationItems":[{"id":3418,"uris":["http://zotero.org/users/17577/items/KWKKFS3E"],"uri":["http://zotero.org/users/17577/items/KWKKFS3E"]}]} </w:instrText>
        </w:r>
        <w:r w:rsidR="00902BC7" w:rsidRPr="00124647">
          <w:rPr>
            <w:rFonts w:eastAsia="Times New Roman" w:cs="Times New Roman"/>
            <w:szCs w:val="24"/>
            <w:lang w:val="en-US" w:eastAsia="pl-PL"/>
          </w:rPr>
          <w:fldChar w:fldCharType="separate"/>
        </w:r>
        <w:r w:rsidR="00902BC7" w:rsidRPr="00124647">
          <w:rPr>
            <w:rFonts w:cs="Times New Roman"/>
            <w:szCs w:val="24"/>
            <w:lang w:val="en-US"/>
          </w:rPr>
          <w:t>[7]</w:t>
        </w:r>
        <w:r w:rsidR="00902BC7" w:rsidRPr="00124647">
          <w:rPr>
            <w:rFonts w:eastAsia="Times New Roman" w:cs="Times New Roman"/>
            <w:szCs w:val="24"/>
            <w:lang w:val="en-US" w:eastAsia="pl-PL"/>
          </w:rPr>
          <w:fldChar w:fldCharType="end"/>
        </w:r>
      </w:ins>
      <w:ins w:id="600" w:author="Kolan" w:date="2012-12-24T16:49:00Z">
        <w:r w:rsidR="005278B5" w:rsidRPr="006949FE">
          <w:rPr>
            <w:rFonts w:eastAsia="Times New Roman" w:cs="Times New Roman"/>
            <w:szCs w:val="24"/>
            <w:lang w:val="en-US" w:eastAsia="pl-PL"/>
            <w:rPrChange w:id="601" w:author="Kolan" w:date="2012-12-24T17:08:00Z">
              <w:rPr>
                <w:rFonts w:ascii="Calibri" w:eastAsia="Times New Roman" w:hAnsi="Calibri" w:cs="Times New Roman"/>
                <w:sz w:val="22"/>
                <w:lang w:val="en-US" w:eastAsia="pl-PL"/>
              </w:rPr>
            </w:rPrChange>
          </w:rPr>
          <w:t>.</w:t>
        </w:r>
      </w:ins>
      <w:ins w:id="602" w:author="Kolan" w:date="2012-12-24T16:53:00Z">
        <w:r w:rsidR="005278B5" w:rsidRPr="006949FE">
          <w:rPr>
            <w:rFonts w:eastAsia="Times New Roman" w:cs="Times New Roman"/>
            <w:szCs w:val="24"/>
            <w:lang w:val="en-US" w:eastAsia="pl-PL"/>
            <w:rPrChange w:id="603" w:author="Kolan" w:date="2012-12-24T17:08:00Z">
              <w:rPr>
                <w:rFonts w:ascii="Calibri" w:eastAsia="Times New Roman" w:hAnsi="Calibri" w:cs="Times New Roman"/>
                <w:sz w:val="22"/>
                <w:lang w:val="en-US" w:eastAsia="pl-PL"/>
              </w:rPr>
            </w:rPrChange>
          </w:rPr>
          <w:t xml:space="preserve"> To the most popular solutions involved in the etching </w:t>
        </w:r>
      </w:ins>
      <w:ins w:id="604" w:author="Kolan" w:date="2012-12-24T16:54:00Z">
        <w:r w:rsidR="005278B5" w:rsidRPr="006949FE">
          <w:rPr>
            <w:rFonts w:eastAsia="Times New Roman" w:cs="Times New Roman"/>
            <w:szCs w:val="24"/>
            <w:lang w:val="en-US" w:eastAsia="pl-PL"/>
            <w:rPrChange w:id="605" w:author="Kolan" w:date="2012-12-24T17:08:00Z">
              <w:rPr>
                <w:rFonts w:ascii="Calibri" w:eastAsia="Times New Roman" w:hAnsi="Calibri" w:cs="Times New Roman"/>
                <w:sz w:val="22"/>
                <w:lang w:val="en-US" w:eastAsia="pl-PL"/>
              </w:rPr>
            </w:rPrChange>
          </w:rPr>
          <w:t xml:space="preserve">process </w:t>
        </w:r>
      </w:ins>
      <w:ins w:id="606" w:author="Kolan" w:date="2012-12-24T16:53:00Z">
        <w:r w:rsidR="005B64C5" w:rsidRPr="006949FE">
          <w:rPr>
            <w:rFonts w:eastAsia="Times New Roman" w:cs="Times New Roman"/>
            <w:szCs w:val="24"/>
            <w:lang w:val="en-US" w:eastAsia="pl-PL"/>
            <w:rPrChange w:id="607" w:author="Kolan" w:date="2012-12-24T17:08:00Z">
              <w:rPr>
                <w:rFonts w:ascii="Calibri" w:eastAsia="Times New Roman" w:hAnsi="Calibri" w:cs="Times New Roman"/>
                <w:sz w:val="22"/>
                <w:lang w:val="en-US" w:eastAsia="pl-PL"/>
              </w:rPr>
            </w:rPrChange>
          </w:rPr>
          <w:t>belong</w:t>
        </w:r>
      </w:ins>
      <w:ins w:id="608" w:author="Kolan" w:date="2012-12-24T17:40:00Z">
        <w:r w:rsidR="00A21FB9">
          <w:rPr>
            <w:rFonts w:eastAsia="Times New Roman" w:cs="Times New Roman"/>
            <w:szCs w:val="24"/>
            <w:lang w:val="en-US" w:eastAsia="pl-PL"/>
          </w:rPr>
          <w:t xml:space="preserve"> p</w:t>
        </w:r>
        <w:r w:rsidR="00A21FB9" w:rsidRPr="00A21FB9">
          <w:rPr>
            <w:rFonts w:eastAsia="Times New Roman" w:cs="Times New Roman"/>
            <w:szCs w:val="24"/>
            <w:lang w:val="en-US" w:eastAsia="pl-PL"/>
          </w:rPr>
          <w:t>otassium hydroxide</w:t>
        </w:r>
      </w:ins>
      <w:ins w:id="609" w:author="Kolan" w:date="2012-12-24T16:53:00Z">
        <w:r w:rsidR="005B64C5" w:rsidRPr="006949FE">
          <w:rPr>
            <w:rFonts w:eastAsia="Times New Roman" w:cs="Times New Roman"/>
            <w:szCs w:val="24"/>
            <w:lang w:val="en-US" w:eastAsia="pl-PL"/>
            <w:rPrChange w:id="610" w:author="Kolan" w:date="2012-12-24T17:08:00Z">
              <w:rPr>
                <w:rFonts w:ascii="Calibri" w:eastAsia="Times New Roman" w:hAnsi="Calibri" w:cs="Times New Roman"/>
                <w:sz w:val="22"/>
                <w:lang w:val="en-US" w:eastAsia="pl-PL"/>
              </w:rPr>
            </w:rPrChange>
          </w:rPr>
          <w:t xml:space="preserve"> </w:t>
        </w:r>
      </w:ins>
      <w:ins w:id="611" w:author="Kolan" w:date="2012-12-24T17:40:00Z">
        <w:r w:rsidR="00A21FB9">
          <w:rPr>
            <w:rFonts w:eastAsia="Times New Roman" w:cs="Times New Roman"/>
            <w:szCs w:val="24"/>
            <w:lang w:val="en-US" w:eastAsia="pl-PL"/>
          </w:rPr>
          <w:t>(</w:t>
        </w:r>
      </w:ins>
      <w:ins w:id="612" w:author="Kolan" w:date="2012-12-24T16:53:00Z">
        <w:r w:rsidR="005B64C5" w:rsidRPr="006949FE">
          <w:rPr>
            <w:rFonts w:eastAsia="Times New Roman" w:cs="Times New Roman"/>
            <w:szCs w:val="24"/>
            <w:lang w:val="en-US" w:eastAsia="pl-PL"/>
            <w:rPrChange w:id="613" w:author="Kolan" w:date="2012-12-24T17:08:00Z">
              <w:rPr>
                <w:rFonts w:ascii="Calibri" w:eastAsia="Times New Roman" w:hAnsi="Calibri" w:cs="Times New Roman"/>
                <w:sz w:val="22"/>
                <w:lang w:val="en-US" w:eastAsia="pl-PL"/>
              </w:rPr>
            </w:rPrChange>
          </w:rPr>
          <w:t>KOH</w:t>
        </w:r>
      </w:ins>
      <w:ins w:id="614" w:author="Kolan" w:date="2012-12-24T17:40:00Z">
        <w:r w:rsidR="00A21FB9">
          <w:rPr>
            <w:rFonts w:eastAsia="Times New Roman" w:cs="Times New Roman"/>
            <w:szCs w:val="24"/>
            <w:lang w:val="en-US" w:eastAsia="pl-PL"/>
          </w:rPr>
          <w:t>)</w:t>
        </w:r>
      </w:ins>
      <w:ins w:id="615" w:author="Kolan" w:date="2012-12-24T17:39:00Z">
        <w:r w:rsidR="00A21FB9">
          <w:rPr>
            <w:rFonts w:eastAsia="Times New Roman" w:cs="Times New Roman"/>
            <w:szCs w:val="24"/>
            <w:lang w:val="en-US" w:eastAsia="pl-PL"/>
          </w:rPr>
          <w:t>, and</w:t>
        </w:r>
      </w:ins>
      <w:ins w:id="616" w:author="Kolan" w:date="2012-12-24T17:32:00Z">
        <w:r w:rsidR="00A21FB9">
          <w:rPr>
            <w:rFonts w:eastAsia="Times New Roman" w:cs="Times New Roman"/>
            <w:szCs w:val="24"/>
            <w:lang w:val="en-US" w:eastAsia="pl-PL"/>
          </w:rPr>
          <w:t xml:space="preserve"> </w:t>
        </w:r>
      </w:ins>
      <w:proofErr w:type="spellStart"/>
      <w:ins w:id="617" w:author="Kolan" w:date="2012-12-24T16:54:00Z">
        <w:r w:rsidR="005278B5" w:rsidRPr="006949FE">
          <w:rPr>
            <w:rFonts w:eastAsia="Times New Roman" w:cs="Times New Roman"/>
            <w:szCs w:val="24"/>
            <w:lang w:val="en-US" w:eastAsia="pl-PL"/>
            <w:rPrChange w:id="618" w:author="Kolan" w:date="2012-12-24T17:08:00Z">
              <w:rPr>
                <w:rFonts w:ascii="Calibri" w:eastAsia="Times New Roman" w:hAnsi="Calibri" w:cs="Times New Roman"/>
                <w:sz w:val="22"/>
                <w:lang w:val="en-US" w:eastAsia="pl-PL"/>
              </w:rPr>
            </w:rPrChange>
          </w:rPr>
          <w:t>tetramethylamonium</w:t>
        </w:r>
        <w:proofErr w:type="spellEnd"/>
        <w:r w:rsidR="005278B5" w:rsidRPr="006949FE">
          <w:rPr>
            <w:rFonts w:eastAsia="Times New Roman" w:cs="Times New Roman"/>
            <w:szCs w:val="24"/>
            <w:lang w:val="en-US" w:eastAsia="pl-PL"/>
            <w:rPrChange w:id="619" w:author="Kolan" w:date="2012-12-24T17:08:00Z">
              <w:rPr>
                <w:rFonts w:ascii="Calibri" w:eastAsia="Times New Roman" w:hAnsi="Calibri" w:cs="Times New Roman"/>
                <w:sz w:val="22"/>
                <w:lang w:val="en-US" w:eastAsia="pl-PL"/>
              </w:rPr>
            </w:rPrChange>
          </w:rPr>
          <w:t xml:space="preserve"> hydroxide (TMAH)</w:t>
        </w:r>
      </w:ins>
      <w:ins w:id="620" w:author="Kolan" w:date="2012-12-24T16:55:00Z">
        <w:r w:rsidR="005278B5" w:rsidRPr="006949FE">
          <w:rPr>
            <w:rFonts w:eastAsia="Times New Roman" w:cs="Times New Roman"/>
            <w:szCs w:val="24"/>
            <w:lang w:val="en-US" w:eastAsia="pl-PL"/>
            <w:rPrChange w:id="621" w:author="Kolan" w:date="2012-12-24T17:08:00Z">
              <w:rPr>
                <w:rFonts w:ascii="Calibri" w:eastAsia="Times New Roman" w:hAnsi="Calibri" w:cs="Times New Roman"/>
                <w:sz w:val="22"/>
                <w:lang w:val="en-US" w:eastAsia="pl-PL"/>
              </w:rPr>
            </w:rPrChange>
          </w:rPr>
          <w:t xml:space="preserve"> </w:t>
        </w:r>
      </w:ins>
      <w:ins w:id="622" w:author="Kolan" w:date="2012-12-24T17:01:00Z">
        <w:r w:rsidR="006949FE" w:rsidRPr="006949FE">
          <w:rPr>
            <w:rFonts w:cs="Times New Roman"/>
            <w:szCs w:val="24"/>
            <w:lang w:val="en-US"/>
            <w:rPrChange w:id="623" w:author="Kolan" w:date="2012-12-24T17:08:00Z">
              <w:rPr>
                <w:b/>
                <w:lang w:val="en-US"/>
              </w:rPr>
            </w:rPrChange>
          </w:rPr>
          <w:t>[(CH</w:t>
        </w:r>
        <w:r w:rsidR="006949FE" w:rsidRPr="006949FE">
          <w:rPr>
            <w:rFonts w:cs="Times New Roman"/>
            <w:szCs w:val="24"/>
            <w:vertAlign w:val="subscript"/>
            <w:lang w:val="en-US"/>
            <w:rPrChange w:id="624" w:author="Kolan" w:date="2012-12-24T17:08:00Z">
              <w:rPr>
                <w:b/>
                <w:vertAlign w:val="subscript"/>
                <w:lang w:val="en-US"/>
              </w:rPr>
            </w:rPrChange>
          </w:rPr>
          <w:t>3</w:t>
        </w:r>
        <w:r w:rsidR="006949FE" w:rsidRPr="006949FE">
          <w:rPr>
            <w:rFonts w:cs="Times New Roman"/>
            <w:szCs w:val="24"/>
            <w:lang w:val="en-US"/>
            <w:rPrChange w:id="625" w:author="Kolan" w:date="2012-12-24T17:08:00Z">
              <w:rPr>
                <w:b/>
                <w:lang w:val="en-US"/>
              </w:rPr>
            </w:rPrChange>
          </w:rPr>
          <w:t>)</w:t>
        </w:r>
        <w:r w:rsidR="006949FE" w:rsidRPr="006949FE">
          <w:rPr>
            <w:rFonts w:cs="Times New Roman"/>
            <w:szCs w:val="24"/>
            <w:vertAlign w:val="subscript"/>
            <w:lang w:val="en-US"/>
            <w:rPrChange w:id="626" w:author="Kolan" w:date="2012-12-24T17:08:00Z">
              <w:rPr>
                <w:b/>
                <w:vertAlign w:val="subscript"/>
                <w:lang w:val="en-US"/>
              </w:rPr>
            </w:rPrChange>
          </w:rPr>
          <w:t>4</w:t>
        </w:r>
        <w:r w:rsidR="006949FE" w:rsidRPr="006949FE">
          <w:rPr>
            <w:rFonts w:cs="Times New Roman"/>
            <w:szCs w:val="24"/>
            <w:lang w:val="en-US"/>
            <w:rPrChange w:id="627" w:author="Kolan" w:date="2012-12-24T17:08:00Z">
              <w:rPr>
                <w:b/>
                <w:lang w:val="en-US"/>
              </w:rPr>
            </w:rPrChange>
          </w:rPr>
          <w:t>N]OH</w:t>
        </w:r>
      </w:ins>
      <w:ins w:id="628" w:author="Kolan" w:date="2012-12-24T17:07:00Z">
        <w:r w:rsidR="006949FE" w:rsidRPr="006949FE">
          <w:rPr>
            <w:rFonts w:cs="Times New Roman"/>
            <w:szCs w:val="24"/>
            <w:lang w:val="en-US"/>
            <w:rPrChange w:id="629" w:author="Kolan" w:date="2012-12-24T17:08:00Z">
              <w:rPr>
                <w:b/>
                <w:lang w:val="en-US"/>
              </w:rPr>
            </w:rPrChange>
          </w:rPr>
          <w:t xml:space="preserve"> </w:t>
        </w:r>
      </w:ins>
      <w:ins w:id="630" w:author="Kolan" w:date="2012-12-24T17:43:00Z">
        <w:r w:rsidR="00E442CE">
          <w:rPr>
            <w:rFonts w:cs="Times New Roman"/>
            <w:szCs w:val="24"/>
            <w:lang w:val="en-US"/>
          </w:rPr>
          <w:fldChar w:fldCharType="begin"/>
        </w:r>
        <w:r w:rsidR="00E442CE">
          <w:rPr>
            <w:rFonts w:cs="Times New Roman"/>
            <w:szCs w:val="24"/>
            <w:lang w:val="en-US"/>
          </w:rPr>
          <w:instrText xml:space="preserve"> ADDIN ZOTERO_ITEM {"citationID":"4w0ee7ED","properties":{"formattedCitation":"[8]","plainCitation":"[8]"},"citationItems":[{"id":3443,"uris":["http://zotero.org/users/17577/items/3MQSH4ZE"],"uri":["http://zotero.org/users/17577/items/3MQSH4ZE"],"locator":"Shikida","label":"page"}]} </w:instrText>
        </w:r>
      </w:ins>
      <w:r w:rsidR="00E442CE">
        <w:rPr>
          <w:rFonts w:cs="Times New Roman"/>
          <w:szCs w:val="24"/>
          <w:lang w:val="en-US"/>
        </w:rPr>
        <w:fldChar w:fldCharType="separate"/>
      </w:r>
      <w:ins w:id="631" w:author="Kolan" w:date="2012-12-24T17:43:00Z">
        <w:r w:rsidR="00E442CE" w:rsidRPr="00E442CE">
          <w:rPr>
            <w:rFonts w:cs="Times New Roman"/>
            <w:lang w:val="en-US"/>
            <w:rPrChange w:id="632" w:author="Kolan" w:date="2012-12-24T17:43:00Z">
              <w:rPr/>
            </w:rPrChange>
          </w:rPr>
          <w:t>[8]</w:t>
        </w:r>
        <w:r w:rsidR="00E442CE">
          <w:rPr>
            <w:rFonts w:cs="Times New Roman"/>
            <w:szCs w:val="24"/>
            <w:lang w:val="en-US"/>
          </w:rPr>
          <w:fldChar w:fldCharType="end"/>
        </w:r>
      </w:ins>
      <w:ins w:id="633" w:author="Kolan" w:date="2012-12-24T17:44:00Z">
        <w:r w:rsidR="00C771EA">
          <w:rPr>
            <w:rFonts w:cs="Times New Roman"/>
            <w:szCs w:val="24"/>
            <w:lang w:val="en-US"/>
          </w:rPr>
          <w:t xml:space="preserve">, </w:t>
        </w:r>
      </w:ins>
      <w:ins w:id="634" w:author="Kolan" w:date="2012-12-24T17:07:00Z">
        <w:r w:rsidR="006949FE" w:rsidRPr="006949FE">
          <w:rPr>
            <w:rFonts w:cs="Times New Roman"/>
            <w:b/>
            <w:szCs w:val="24"/>
            <w:lang w:val="en-US"/>
          </w:rPr>
          <w:fldChar w:fldCharType="begin"/>
        </w:r>
      </w:ins>
      <w:ins w:id="635" w:author="Kolan" w:date="2012-12-24T17:43:00Z">
        <w:r w:rsidR="00E442CE">
          <w:rPr>
            <w:rFonts w:cs="Times New Roman"/>
            <w:b/>
            <w:szCs w:val="24"/>
            <w:lang w:val="en-US"/>
          </w:rPr>
          <w:instrText xml:space="preserve"> ADDIN ZOTERO_ITEM {"citationID":"NBCWKmau","properties":{"formattedCitation":"[9]","plainCitation":"[9]"},"citationItems":[{"id":3432,"uris":["http://zotero.org/users/17577/items/IFSGA5GG"],"uri":["http://zotero.org/users/17577/items/IFSGA5GG"]}]} </w:instrText>
        </w:r>
      </w:ins>
      <w:r w:rsidR="006949FE" w:rsidRPr="006949FE">
        <w:rPr>
          <w:rFonts w:cs="Times New Roman"/>
          <w:b/>
          <w:szCs w:val="24"/>
          <w:lang w:val="en-US"/>
          <w:rPrChange w:id="636" w:author="Kolan" w:date="2012-12-24T17:08:00Z">
            <w:rPr>
              <w:b/>
              <w:lang w:val="en-US"/>
            </w:rPr>
          </w:rPrChange>
        </w:rPr>
        <w:fldChar w:fldCharType="separate"/>
      </w:r>
      <w:ins w:id="637" w:author="Kolan" w:date="2012-12-24T17:43:00Z">
        <w:r w:rsidR="00E442CE" w:rsidRPr="00E442CE">
          <w:rPr>
            <w:rFonts w:cs="Times New Roman"/>
            <w:lang w:val="en-US"/>
            <w:rPrChange w:id="638" w:author="Kolan" w:date="2012-12-24T17:43:00Z">
              <w:rPr/>
            </w:rPrChange>
          </w:rPr>
          <w:t>[9]</w:t>
        </w:r>
      </w:ins>
      <w:ins w:id="639" w:author="Kolan" w:date="2012-12-24T17:07:00Z">
        <w:r w:rsidR="006949FE" w:rsidRPr="00363DB3">
          <w:rPr>
            <w:rFonts w:cs="Times New Roman"/>
            <w:b/>
            <w:szCs w:val="24"/>
            <w:lang w:val="en-US"/>
          </w:rPr>
          <w:fldChar w:fldCharType="end"/>
        </w:r>
      </w:ins>
      <w:ins w:id="640" w:author="Kolan" w:date="2012-12-24T17:08:00Z">
        <w:r w:rsidR="00032577">
          <w:rPr>
            <w:rFonts w:cs="Times New Roman"/>
            <w:b/>
            <w:szCs w:val="24"/>
            <w:lang w:val="en-US"/>
          </w:rPr>
          <w:t>.</w:t>
        </w:r>
      </w:ins>
      <w:ins w:id="641" w:author="Kolan" w:date="2012-12-24T17:45:00Z">
        <w:r w:rsidR="00F56981" w:rsidRPr="00F56981">
          <w:rPr>
            <w:lang w:val="en-US"/>
            <w:rPrChange w:id="642" w:author="Kolan" w:date="2012-12-24T17:45:00Z">
              <w:rPr/>
            </w:rPrChange>
          </w:rPr>
          <w:t xml:space="preserve"> </w:t>
        </w:r>
      </w:ins>
      <w:ins w:id="643" w:author="Kolan" w:date="2012-12-24T20:49:00Z">
        <w:r w:rsidR="00CF740C">
          <w:rPr>
            <w:lang w:val="en-US"/>
          </w:rPr>
          <w:t xml:space="preserve">In general, </w:t>
        </w:r>
        <w:r w:rsidR="00CF740C">
          <w:rPr>
            <w:rFonts w:cs="Times New Roman"/>
            <w:szCs w:val="24"/>
            <w:lang w:val="en-US"/>
          </w:rPr>
          <w:t>t</w:t>
        </w:r>
      </w:ins>
      <w:ins w:id="644" w:author="Kolan" w:date="2012-12-24T17:45:00Z">
        <w:r w:rsidR="00F56981" w:rsidRPr="00F56981">
          <w:rPr>
            <w:rFonts w:cs="Times New Roman"/>
            <w:szCs w:val="24"/>
            <w:lang w:val="en-US"/>
            <w:rPrChange w:id="645" w:author="Kolan" w:date="2012-12-24T17:45:00Z">
              <w:rPr>
                <w:rFonts w:cs="Times New Roman"/>
                <w:b/>
                <w:szCs w:val="24"/>
                <w:lang w:val="en-US"/>
              </w:rPr>
            </w:rPrChange>
          </w:rPr>
          <w:t>he choice of etching solution influences numerous aspects including etching rate, anisotropy, and selectivity</w:t>
        </w:r>
      </w:ins>
      <w:ins w:id="646" w:author="Kolan" w:date="2012-12-24T21:05:00Z">
        <w:r w:rsidR="00D53ED3">
          <w:rPr>
            <w:rFonts w:cs="Times New Roman"/>
            <w:szCs w:val="24"/>
            <w:lang w:val="en-US"/>
          </w:rPr>
          <w:t xml:space="preserve"> </w:t>
        </w:r>
        <w:r w:rsidR="00D53ED3">
          <w:rPr>
            <w:rFonts w:cs="Times New Roman"/>
            <w:szCs w:val="24"/>
            <w:lang w:val="en-US"/>
          </w:rPr>
          <w:fldChar w:fldCharType="begin"/>
        </w:r>
        <w:r w:rsidR="00D53ED3">
          <w:rPr>
            <w:rFonts w:cs="Times New Roman"/>
            <w:szCs w:val="24"/>
            <w:lang w:val="en-US"/>
          </w:rPr>
          <w:instrText xml:space="preserve"> ADDIN ZOTERO_ITEM {"citationID":"5beS9WzO","properties":{"formattedCitation":"[10]","plainCitation":"[10]"},"citationItems":[{"id":8010,"uris":["http://zotero.org/users/17577/items/HQQGPDS5"],"uri":["http://zotero.org/users/17577/items/HQQGPDS5"]}]} </w:instrText>
        </w:r>
      </w:ins>
      <w:r w:rsidR="00D53ED3">
        <w:rPr>
          <w:rFonts w:cs="Times New Roman"/>
          <w:szCs w:val="24"/>
          <w:lang w:val="en-US"/>
        </w:rPr>
        <w:fldChar w:fldCharType="separate"/>
      </w:r>
      <w:ins w:id="647" w:author="Kolan" w:date="2012-12-24T21:05:00Z">
        <w:r w:rsidR="00D53ED3" w:rsidRPr="00D53ED3">
          <w:rPr>
            <w:rFonts w:cs="Times New Roman"/>
            <w:lang w:val="en-US"/>
            <w:rPrChange w:id="648" w:author="Kolan" w:date="2012-12-24T21:05:00Z">
              <w:rPr/>
            </w:rPrChange>
          </w:rPr>
          <w:t>[10]</w:t>
        </w:r>
        <w:r w:rsidR="00D53ED3">
          <w:rPr>
            <w:rFonts w:cs="Times New Roman"/>
            <w:szCs w:val="24"/>
            <w:lang w:val="en-US"/>
          </w:rPr>
          <w:fldChar w:fldCharType="end"/>
        </w:r>
      </w:ins>
      <w:ins w:id="649" w:author="Kolan" w:date="2012-12-24T17:45:00Z">
        <w:r w:rsidR="00F56981">
          <w:rPr>
            <w:rFonts w:cs="Times New Roman"/>
            <w:szCs w:val="24"/>
            <w:lang w:val="en-US"/>
          </w:rPr>
          <w:t>.</w:t>
        </w:r>
      </w:ins>
      <w:ins w:id="650" w:author="Kolan" w:date="2012-12-24T17:49:00Z">
        <w:r w:rsidR="00F56981">
          <w:rPr>
            <w:rFonts w:eastAsia="Times New Roman" w:cs="Times New Roman"/>
            <w:szCs w:val="24"/>
            <w:lang w:val="en-US" w:eastAsia="pl-PL"/>
          </w:rPr>
          <w:t xml:space="preserve"> </w:t>
        </w:r>
      </w:ins>
      <w:ins w:id="651" w:author="Kolan" w:date="2012-12-25T02:14:00Z">
        <w:r w:rsidR="001D3466">
          <w:rPr>
            <w:rFonts w:eastAsia="Times New Roman" w:cs="Times New Roman"/>
            <w:szCs w:val="24"/>
            <w:lang w:val="en-US" w:eastAsia="pl-PL"/>
          </w:rPr>
          <w:t xml:space="preserve">The etching in TMAH has several </w:t>
        </w:r>
      </w:ins>
      <w:ins w:id="652" w:author="Kolan" w:date="2012-12-25T02:15:00Z">
        <w:r w:rsidR="001D3466">
          <w:rPr>
            <w:rFonts w:eastAsia="Times New Roman" w:cs="Times New Roman"/>
            <w:szCs w:val="24"/>
            <w:lang w:val="en-US" w:eastAsia="pl-PL"/>
          </w:rPr>
          <w:t>advantages</w:t>
        </w:r>
      </w:ins>
      <w:ins w:id="653" w:author="Kolan" w:date="2012-12-25T02:14:00Z">
        <w:r w:rsidR="001D3466">
          <w:rPr>
            <w:rFonts w:eastAsia="Times New Roman" w:cs="Times New Roman"/>
            <w:szCs w:val="24"/>
            <w:lang w:val="en-US" w:eastAsia="pl-PL"/>
          </w:rPr>
          <w:t xml:space="preserve"> over etching in KOH</w:t>
        </w:r>
      </w:ins>
      <w:ins w:id="654" w:author="Kolan" w:date="2012-12-25T02:15:00Z">
        <w:r w:rsidR="001D3466">
          <w:rPr>
            <w:rFonts w:eastAsia="Times New Roman" w:cs="Times New Roman"/>
            <w:szCs w:val="24"/>
            <w:lang w:val="en-US" w:eastAsia="pl-PL"/>
          </w:rPr>
          <w:t xml:space="preserve">, </w:t>
        </w:r>
      </w:ins>
      <w:ins w:id="655" w:author="Kolan" w:date="2012-12-25T14:56:00Z">
        <w:r w:rsidR="00B16365">
          <w:rPr>
            <w:rFonts w:eastAsia="Times New Roman" w:cs="Times New Roman"/>
            <w:szCs w:val="24"/>
            <w:lang w:val="en-US" w:eastAsia="pl-PL"/>
          </w:rPr>
          <w:t>to be precise:</w:t>
        </w:r>
      </w:ins>
      <w:ins w:id="656" w:author="Kolan" w:date="2012-12-25T02:15:00Z">
        <w:r w:rsidR="001D3466">
          <w:rPr>
            <w:rFonts w:eastAsia="Times New Roman" w:cs="Times New Roman"/>
            <w:szCs w:val="24"/>
            <w:lang w:val="en-US" w:eastAsia="pl-PL"/>
          </w:rPr>
          <w:t xml:space="preserve"> TMAH delivers bet</w:t>
        </w:r>
      </w:ins>
      <w:ins w:id="657" w:author="Kolan" w:date="2012-12-25T02:16:00Z">
        <w:r w:rsidR="001D3466">
          <w:rPr>
            <w:rFonts w:eastAsia="Times New Roman" w:cs="Times New Roman"/>
            <w:szCs w:val="24"/>
            <w:lang w:val="en-US" w:eastAsia="pl-PL"/>
          </w:rPr>
          <w:t>t</w:t>
        </w:r>
      </w:ins>
      <w:ins w:id="658" w:author="Kolan" w:date="2012-12-25T02:15:00Z">
        <w:r w:rsidR="001D3466">
          <w:rPr>
            <w:rFonts w:eastAsia="Times New Roman" w:cs="Times New Roman"/>
            <w:szCs w:val="24"/>
            <w:lang w:val="en-US" w:eastAsia="pl-PL"/>
          </w:rPr>
          <w:t>er selectivity between Si and SiO</w:t>
        </w:r>
        <w:r w:rsidR="001D3466" w:rsidRPr="00546F1B">
          <w:rPr>
            <w:rFonts w:eastAsia="Times New Roman" w:cs="Times New Roman"/>
            <w:szCs w:val="24"/>
            <w:vertAlign w:val="subscript"/>
            <w:lang w:val="en-US" w:eastAsia="pl-PL"/>
            <w:rPrChange w:id="659" w:author="Kolan" w:date="2012-12-25T15:00:00Z">
              <w:rPr>
                <w:rFonts w:eastAsia="Times New Roman" w:cs="Times New Roman"/>
                <w:szCs w:val="24"/>
                <w:lang w:val="en-US" w:eastAsia="pl-PL"/>
              </w:rPr>
            </w:rPrChange>
          </w:rPr>
          <w:t>2</w:t>
        </w:r>
        <w:r w:rsidR="001D3466">
          <w:rPr>
            <w:rFonts w:eastAsia="Times New Roman" w:cs="Times New Roman"/>
            <w:szCs w:val="24"/>
            <w:lang w:val="en-US" w:eastAsia="pl-PL"/>
          </w:rPr>
          <w:t xml:space="preserve">, </w:t>
        </w:r>
      </w:ins>
      <w:ins w:id="660" w:author="Kolan" w:date="2012-12-25T02:18:00Z">
        <w:r w:rsidR="008E3F91">
          <w:rPr>
            <w:rFonts w:eastAsia="Times New Roman" w:cs="Times New Roman"/>
            <w:szCs w:val="24"/>
            <w:lang w:val="en-US" w:eastAsia="pl-PL"/>
          </w:rPr>
          <w:t xml:space="preserve">shows </w:t>
        </w:r>
      </w:ins>
      <w:ins w:id="661" w:author="Kolan" w:date="2012-12-25T02:17:00Z">
        <w:r w:rsidR="001D3466" w:rsidRPr="00A03D22">
          <w:rPr>
            <w:rFonts w:eastAsia="Times New Roman" w:cs="Times New Roman"/>
            <w:szCs w:val="24"/>
            <w:lang w:val="en-US" w:eastAsia="pl-PL"/>
          </w:rPr>
          <w:t>reduced surface</w:t>
        </w:r>
        <w:r w:rsidR="001D3466">
          <w:rPr>
            <w:rFonts w:eastAsia="Times New Roman" w:cs="Times New Roman"/>
            <w:szCs w:val="24"/>
            <w:lang w:val="en-US" w:eastAsia="pl-PL"/>
          </w:rPr>
          <w:t xml:space="preserve"> </w:t>
        </w:r>
        <w:r w:rsidR="008E3F91">
          <w:rPr>
            <w:rFonts w:eastAsia="Times New Roman" w:cs="Times New Roman"/>
            <w:szCs w:val="24"/>
            <w:lang w:val="en-US" w:eastAsia="pl-PL"/>
          </w:rPr>
          <w:t>roughness</w:t>
        </w:r>
      </w:ins>
      <w:ins w:id="662" w:author="Kolan" w:date="2012-12-25T02:25:00Z">
        <w:r w:rsidR="00433EC1">
          <w:rPr>
            <w:rFonts w:eastAsia="Times New Roman" w:cs="Times New Roman"/>
            <w:szCs w:val="24"/>
            <w:lang w:val="en-US" w:eastAsia="pl-PL"/>
          </w:rPr>
          <w:t xml:space="preserve"> and </w:t>
        </w:r>
      </w:ins>
      <w:ins w:id="663" w:author="Kolan" w:date="2012-12-25T02:17:00Z">
        <w:r w:rsidR="001D3466" w:rsidRPr="00A03D22">
          <w:rPr>
            <w:rFonts w:eastAsia="Times New Roman" w:cs="Times New Roman"/>
            <w:szCs w:val="24"/>
            <w:lang w:val="en-US" w:eastAsia="pl-PL"/>
          </w:rPr>
          <w:t>contamination</w:t>
        </w:r>
      </w:ins>
      <w:ins w:id="664" w:author="Kolan" w:date="2012-12-25T02:26:00Z">
        <w:r w:rsidR="00433EC1">
          <w:rPr>
            <w:rFonts w:eastAsia="Times New Roman" w:cs="Times New Roman"/>
            <w:szCs w:val="24"/>
            <w:lang w:val="en-US" w:eastAsia="pl-PL"/>
          </w:rPr>
          <w:t>,</w:t>
        </w:r>
      </w:ins>
      <w:ins w:id="665" w:author="Kolan" w:date="2012-12-25T02:17:00Z">
        <w:r w:rsidR="001D3466">
          <w:rPr>
            <w:rFonts w:eastAsia="Times New Roman" w:cs="Times New Roman"/>
            <w:szCs w:val="24"/>
            <w:lang w:val="en-US" w:eastAsia="pl-PL"/>
          </w:rPr>
          <w:t xml:space="preserve"> </w:t>
        </w:r>
      </w:ins>
      <w:ins w:id="666" w:author="Kolan" w:date="2012-12-25T02:19:00Z">
        <w:r w:rsidR="008E3F91">
          <w:rPr>
            <w:rFonts w:eastAsia="Times New Roman" w:cs="Times New Roman"/>
            <w:szCs w:val="24"/>
            <w:lang w:val="en-US" w:eastAsia="pl-PL"/>
          </w:rPr>
          <w:t>and</w:t>
        </w:r>
      </w:ins>
      <w:ins w:id="667" w:author="Kolan" w:date="2012-12-25T02:26:00Z">
        <w:r w:rsidR="00433EC1">
          <w:rPr>
            <w:rFonts w:eastAsia="Times New Roman" w:cs="Times New Roman"/>
            <w:szCs w:val="24"/>
            <w:lang w:val="en-US" w:eastAsia="pl-PL"/>
          </w:rPr>
          <w:t xml:space="preserve"> moreover</w:t>
        </w:r>
      </w:ins>
      <w:ins w:id="668" w:author="Kolan" w:date="2012-12-25T02:19:00Z">
        <w:r w:rsidR="008E3F91">
          <w:rPr>
            <w:rFonts w:eastAsia="Times New Roman" w:cs="Times New Roman"/>
            <w:szCs w:val="24"/>
            <w:lang w:val="en-US" w:eastAsia="pl-PL"/>
          </w:rPr>
          <w:t xml:space="preserve"> </w:t>
        </w:r>
      </w:ins>
      <w:ins w:id="669" w:author="Kolan" w:date="2012-12-25T02:20:00Z">
        <w:r w:rsidR="008E3F91">
          <w:rPr>
            <w:rFonts w:eastAsia="Times New Roman" w:cs="Times New Roman"/>
            <w:szCs w:val="24"/>
            <w:lang w:val="en-US" w:eastAsia="pl-PL"/>
          </w:rPr>
          <w:t>fulfills the requirements of CMOS-</w:t>
        </w:r>
      </w:ins>
      <w:ins w:id="670" w:author="Kolan" w:date="2012-12-25T02:26:00Z">
        <w:r w:rsidR="0093262A" w:rsidRPr="0093262A">
          <w:rPr>
            <w:rFonts w:eastAsia="Times New Roman" w:cs="Times New Roman"/>
            <w:szCs w:val="24"/>
            <w:lang w:val="en-US" w:eastAsia="pl-PL"/>
          </w:rPr>
          <w:t xml:space="preserve">compatibility </w:t>
        </w:r>
      </w:ins>
      <w:ins w:id="671" w:author="Kolan" w:date="2012-12-25T02:23:00Z">
        <w:r w:rsidR="00433EC1">
          <w:rPr>
            <w:rFonts w:eastAsia="Times New Roman" w:cs="Times New Roman"/>
            <w:szCs w:val="24"/>
            <w:lang w:val="en-US" w:eastAsia="pl-PL"/>
          </w:rPr>
          <w:fldChar w:fldCharType="begin"/>
        </w:r>
        <w:r w:rsidR="00433EC1">
          <w:rPr>
            <w:rFonts w:eastAsia="Times New Roman" w:cs="Times New Roman"/>
            <w:szCs w:val="24"/>
            <w:lang w:val="en-US" w:eastAsia="pl-PL"/>
          </w:rPr>
          <w:instrText xml:space="preserve"> ADDIN ZOTERO_ITEM {"citationID":"o0JTTpda","properties":{"formattedCitation":"[11]","plainCitation":"[11]"},"citationItems":[{"id":21249,"uris":["http://zotero.org/users/17577/items/P8I4RAVP"],"uri":["http://zotero.org/users/17577/items/P8I4RAVP"]}]} </w:instrText>
        </w:r>
      </w:ins>
      <w:r w:rsidR="00433EC1">
        <w:rPr>
          <w:rFonts w:eastAsia="Times New Roman" w:cs="Times New Roman"/>
          <w:szCs w:val="24"/>
          <w:lang w:val="en-US" w:eastAsia="pl-PL"/>
        </w:rPr>
        <w:fldChar w:fldCharType="separate"/>
      </w:r>
      <w:ins w:id="672" w:author="Kolan" w:date="2012-12-25T02:23:00Z">
        <w:r w:rsidR="00433EC1" w:rsidRPr="00433EC1">
          <w:rPr>
            <w:rFonts w:cs="Times New Roman"/>
            <w:lang w:val="en-US"/>
            <w:rPrChange w:id="673" w:author="Kolan" w:date="2012-12-25T02:23:00Z">
              <w:rPr/>
            </w:rPrChange>
          </w:rPr>
          <w:t>[11]</w:t>
        </w:r>
        <w:r w:rsidR="00433EC1">
          <w:rPr>
            <w:rFonts w:eastAsia="Times New Roman" w:cs="Times New Roman"/>
            <w:szCs w:val="24"/>
            <w:lang w:val="en-US" w:eastAsia="pl-PL"/>
          </w:rPr>
          <w:fldChar w:fldCharType="end"/>
        </w:r>
        <w:r w:rsidR="004C2815">
          <w:rPr>
            <w:rFonts w:eastAsia="Times New Roman" w:cs="Times New Roman"/>
            <w:szCs w:val="24"/>
            <w:lang w:val="en-US" w:eastAsia="pl-PL"/>
          </w:rPr>
          <w:t>,</w:t>
        </w:r>
      </w:ins>
      <w:ins w:id="674" w:author="Kolan" w:date="2012-12-25T15:00:00Z">
        <w:r w:rsidR="004C2815">
          <w:rPr>
            <w:rFonts w:eastAsia="Times New Roman" w:cs="Times New Roman"/>
            <w:szCs w:val="24"/>
            <w:lang w:val="en-US" w:eastAsia="pl-PL"/>
          </w:rPr>
          <w:t xml:space="preserve"> </w:t>
        </w:r>
      </w:ins>
      <w:ins w:id="675" w:author="Kolan" w:date="2012-12-25T02:22:00Z">
        <w:r w:rsidR="00433EC1">
          <w:rPr>
            <w:rFonts w:eastAsia="Times New Roman" w:cs="Times New Roman"/>
            <w:szCs w:val="24"/>
            <w:lang w:val="en-US" w:eastAsia="pl-PL"/>
          </w:rPr>
          <w:fldChar w:fldCharType="begin"/>
        </w:r>
      </w:ins>
      <w:ins w:id="676" w:author="Kolan" w:date="2012-12-25T02:23:00Z">
        <w:r w:rsidR="00433EC1">
          <w:rPr>
            <w:rFonts w:eastAsia="Times New Roman" w:cs="Times New Roman"/>
            <w:szCs w:val="24"/>
            <w:lang w:val="en-US" w:eastAsia="pl-PL"/>
          </w:rPr>
          <w:instrText xml:space="preserve"> ADDIN ZOTERO_ITEM {"citationID":"WC8dbJQc","properties":{"formattedCitation":"[12]","plainCitation":"[12]"},"citationItems":[{"id":12,"uris":["http://zotero.org/users/17577/items/3PZ4AQUT"],"uri":["http://zotero.org/users/17577/items/3PZ4AQUT"]}]} </w:instrText>
        </w:r>
      </w:ins>
      <w:r w:rsidR="00433EC1">
        <w:rPr>
          <w:rFonts w:eastAsia="Times New Roman" w:cs="Times New Roman"/>
          <w:szCs w:val="24"/>
          <w:lang w:val="en-US" w:eastAsia="pl-PL"/>
        </w:rPr>
        <w:fldChar w:fldCharType="separate"/>
      </w:r>
      <w:ins w:id="677" w:author="Kolan" w:date="2012-12-25T02:23:00Z">
        <w:r w:rsidR="00433EC1" w:rsidRPr="00433EC1">
          <w:rPr>
            <w:rFonts w:cs="Times New Roman"/>
            <w:lang w:val="en-US"/>
            <w:rPrChange w:id="678" w:author="Kolan" w:date="2012-12-25T02:23:00Z">
              <w:rPr/>
            </w:rPrChange>
          </w:rPr>
          <w:t>[12]</w:t>
        </w:r>
      </w:ins>
      <w:ins w:id="679" w:author="Kolan" w:date="2012-12-25T02:22:00Z">
        <w:r w:rsidR="00433EC1">
          <w:rPr>
            <w:rFonts w:eastAsia="Times New Roman" w:cs="Times New Roman"/>
            <w:szCs w:val="24"/>
            <w:lang w:val="en-US" w:eastAsia="pl-PL"/>
          </w:rPr>
          <w:fldChar w:fldCharType="end"/>
        </w:r>
      </w:ins>
      <w:ins w:id="680" w:author="Kolan" w:date="2012-12-25T14:56:00Z">
        <w:r w:rsidR="00B16365">
          <w:rPr>
            <w:rFonts w:eastAsia="Times New Roman" w:cs="Times New Roman"/>
            <w:szCs w:val="24"/>
            <w:lang w:val="en-US" w:eastAsia="pl-PL"/>
          </w:rPr>
          <w:t xml:space="preserve">. In our previous </w:t>
        </w:r>
      </w:ins>
      <w:ins w:id="681" w:author="Kolan" w:date="2012-12-25T15:00:00Z">
        <w:r w:rsidR="004C2815">
          <w:rPr>
            <w:rFonts w:eastAsia="Times New Roman" w:cs="Times New Roman"/>
            <w:szCs w:val="24"/>
            <w:lang w:val="en-US" w:eastAsia="pl-PL"/>
          </w:rPr>
          <w:t>investigations</w:t>
        </w:r>
      </w:ins>
      <w:ins w:id="682" w:author="Kolan" w:date="2012-12-25T14:56:00Z">
        <w:r w:rsidR="00B16365">
          <w:rPr>
            <w:rFonts w:eastAsia="Times New Roman" w:cs="Times New Roman"/>
            <w:szCs w:val="24"/>
            <w:lang w:val="en-US" w:eastAsia="pl-PL"/>
          </w:rPr>
          <w:t xml:space="preserve"> we </w:t>
        </w:r>
      </w:ins>
      <w:ins w:id="683" w:author="Kolan" w:date="2012-12-25T14:57:00Z">
        <w:r w:rsidR="00B16365">
          <w:rPr>
            <w:rFonts w:eastAsia="Times New Roman" w:cs="Times New Roman"/>
            <w:szCs w:val="24"/>
            <w:lang w:val="en-US" w:eastAsia="pl-PL"/>
          </w:rPr>
          <w:t>successfully</w:t>
        </w:r>
      </w:ins>
      <w:ins w:id="684" w:author="Kolan" w:date="2012-12-25T14:56:00Z">
        <w:r w:rsidR="00B16365">
          <w:rPr>
            <w:rFonts w:eastAsia="Times New Roman" w:cs="Times New Roman"/>
            <w:szCs w:val="24"/>
            <w:lang w:val="en-US" w:eastAsia="pl-PL"/>
          </w:rPr>
          <w:t xml:space="preserve"> used </w:t>
        </w:r>
      </w:ins>
      <w:ins w:id="685" w:author="Kolan" w:date="2012-12-25T02:28:00Z">
        <w:r w:rsidR="0093262A">
          <w:rPr>
            <w:rFonts w:eastAsia="Times New Roman" w:cs="Times New Roman"/>
            <w:szCs w:val="24"/>
            <w:lang w:val="en-US" w:eastAsia="pl-PL"/>
          </w:rPr>
          <w:t xml:space="preserve">TMAH </w:t>
        </w:r>
      </w:ins>
      <w:ins w:id="686" w:author="Kolan" w:date="2012-12-25T01:52:00Z">
        <w:r w:rsidR="002D6F57">
          <w:rPr>
            <w:rFonts w:eastAsia="Times New Roman" w:cs="Times New Roman"/>
            <w:szCs w:val="24"/>
            <w:lang w:val="en-US" w:eastAsia="pl-PL"/>
          </w:rPr>
          <w:t xml:space="preserve">for fabrication of the nanostructures on </w:t>
        </w:r>
      </w:ins>
      <w:ins w:id="687" w:author="Kolan" w:date="2012-12-25T01:53:00Z">
        <w:r w:rsidR="002D6F57">
          <w:rPr>
            <w:rFonts w:cs="Times New Roman"/>
            <w:szCs w:val="24"/>
            <w:lang w:val="en-US"/>
          </w:rPr>
          <w:t xml:space="preserve">strained Si substrates </w:t>
        </w:r>
        <w:r w:rsidR="002D6F57">
          <w:rPr>
            <w:rFonts w:cs="Times New Roman"/>
            <w:szCs w:val="24"/>
            <w:lang w:val="en-US"/>
          </w:rPr>
          <w:fldChar w:fldCharType="begin"/>
        </w:r>
        <w:r w:rsidR="002D6F57">
          <w:rPr>
            <w:rFonts w:cs="Times New Roman"/>
            <w:szCs w:val="24"/>
            <w:lang w:val="en-US"/>
          </w:rPr>
          <w:instrText xml:space="preserve"> ADDIN ZOTERO_ITEM {"citationID":"bWpSdesL","properties":{"formattedCitation":"[4]","plainCitation":"[4]"},"citationItems":[{"id":15718,"uris":["http://zotero.org/users/17577/items/4DXGRWPJ"],"uri":["http://zotero.org/users/17577/items/4DXGRWPJ"]}]} </w:instrText>
        </w:r>
        <w:r w:rsidR="002D6F57">
          <w:rPr>
            <w:rFonts w:cs="Times New Roman"/>
            <w:szCs w:val="24"/>
            <w:lang w:val="en-US"/>
          </w:rPr>
          <w:fldChar w:fldCharType="separate"/>
        </w:r>
        <w:r w:rsidR="002D6F57" w:rsidRPr="00606085">
          <w:rPr>
            <w:rFonts w:cs="Times New Roman"/>
            <w:lang w:val="en-US"/>
          </w:rPr>
          <w:t>[4]</w:t>
        </w:r>
        <w:r w:rsidR="002D6F57">
          <w:rPr>
            <w:rFonts w:cs="Times New Roman"/>
            <w:szCs w:val="24"/>
            <w:lang w:val="en-US"/>
          </w:rPr>
          <w:fldChar w:fldCharType="end"/>
        </w:r>
        <w:r w:rsidR="002D6F57">
          <w:rPr>
            <w:rFonts w:cs="Times New Roman"/>
            <w:szCs w:val="24"/>
            <w:lang w:val="en-US"/>
          </w:rPr>
          <w:t>.</w:t>
        </w:r>
      </w:ins>
      <w:ins w:id="688" w:author="Kolan" w:date="2012-12-25T01:55:00Z">
        <w:r w:rsidR="002D6F57">
          <w:rPr>
            <w:rFonts w:eastAsia="Times New Roman" w:cs="Times New Roman"/>
            <w:szCs w:val="24"/>
            <w:lang w:val="en-US" w:eastAsia="pl-PL"/>
          </w:rPr>
          <w:t xml:space="preserve"> </w:t>
        </w:r>
      </w:ins>
    </w:p>
    <w:p w:rsidR="007842F1" w:rsidRPr="002D6F57" w:rsidRDefault="00F56981">
      <w:pPr>
        <w:spacing w:line="480" w:lineRule="auto"/>
        <w:ind w:firstLine="708"/>
        <w:rPr>
          <w:ins w:id="689" w:author="Kolan" w:date="2012-12-24T18:16:00Z"/>
          <w:rFonts w:eastAsia="Times New Roman" w:cs="Times New Roman"/>
          <w:szCs w:val="24"/>
          <w:lang w:val="en-US" w:eastAsia="pl-PL"/>
          <w:rPrChange w:id="690" w:author="Kolan" w:date="2012-12-25T01:54:00Z">
            <w:rPr>
              <w:ins w:id="691" w:author="Kolan" w:date="2012-12-24T18:16:00Z"/>
              <w:rFonts w:cs="Times New Roman"/>
              <w:szCs w:val="24"/>
              <w:lang w:val="en-US"/>
            </w:rPr>
          </w:rPrChange>
        </w:rPr>
      </w:pPr>
      <w:ins w:id="692" w:author="Kolan" w:date="2012-12-24T17:48:00Z">
        <w:r w:rsidRPr="00172F80">
          <w:rPr>
            <w:rFonts w:cs="Times New Roman"/>
            <w:szCs w:val="24"/>
            <w:lang w:val="en-US"/>
          </w:rPr>
          <w:t xml:space="preserve">For </w:t>
        </w:r>
        <w:proofErr w:type="spellStart"/>
        <w:r w:rsidRPr="00172F80">
          <w:rPr>
            <w:rFonts w:cs="Times New Roman"/>
            <w:szCs w:val="24"/>
            <w:lang w:val="en-US"/>
          </w:rPr>
          <w:t>SiGe</w:t>
        </w:r>
        <w:proofErr w:type="spellEnd"/>
        <w:r w:rsidRPr="00172F80">
          <w:rPr>
            <w:rFonts w:cs="Times New Roman"/>
            <w:szCs w:val="24"/>
            <w:lang w:val="en-US"/>
          </w:rPr>
          <w:t xml:space="preserve"> </w:t>
        </w:r>
      </w:ins>
      <w:ins w:id="693" w:author="Kolan" w:date="2012-12-25T01:54:00Z">
        <w:r w:rsidR="002D6F57">
          <w:rPr>
            <w:rFonts w:cs="Times New Roman"/>
            <w:szCs w:val="24"/>
            <w:lang w:val="en-US"/>
          </w:rPr>
          <w:t>alloy</w:t>
        </w:r>
      </w:ins>
      <w:ins w:id="694" w:author="Kolan" w:date="2012-12-24T17:48:00Z">
        <w:r w:rsidRPr="00172F80">
          <w:rPr>
            <w:rFonts w:cs="Times New Roman"/>
            <w:szCs w:val="24"/>
            <w:lang w:val="en-US"/>
          </w:rPr>
          <w:t xml:space="preserve"> etching mainly a mixture of HF:H</w:t>
        </w:r>
        <w:r w:rsidRPr="00172F80">
          <w:rPr>
            <w:rFonts w:cs="Times New Roman"/>
            <w:szCs w:val="24"/>
            <w:vertAlign w:val="subscript"/>
            <w:lang w:val="en-US"/>
          </w:rPr>
          <w:t>2</w:t>
        </w:r>
        <w:r w:rsidRPr="00172F80">
          <w:rPr>
            <w:rFonts w:cs="Times New Roman"/>
            <w:szCs w:val="24"/>
            <w:lang w:val="en-US"/>
          </w:rPr>
          <w:t>O</w:t>
        </w:r>
        <w:r w:rsidRPr="00172F80">
          <w:rPr>
            <w:rFonts w:cs="Times New Roman"/>
            <w:szCs w:val="24"/>
            <w:vertAlign w:val="subscript"/>
            <w:lang w:val="en-US"/>
          </w:rPr>
          <w:t>2</w:t>
        </w:r>
        <w:r w:rsidRPr="00172F80">
          <w:rPr>
            <w:rFonts w:cs="Times New Roman"/>
            <w:szCs w:val="24"/>
            <w:lang w:val="en-US"/>
          </w:rPr>
          <w:t>:CH</w:t>
        </w:r>
        <w:r w:rsidRPr="00172F80">
          <w:rPr>
            <w:rFonts w:cs="Times New Roman"/>
            <w:szCs w:val="24"/>
            <w:vertAlign w:val="subscript"/>
            <w:lang w:val="en-US"/>
          </w:rPr>
          <w:t>3</w:t>
        </w:r>
        <w:r w:rsidRPr="00172F80">
          <w:rPr>
            <w:rFonts w:cs="Times New Roman"/>
            <w:szCs w:val="24"/>
            <w:lang w:val="en-US"/>
          </w:rPr>
          <w:t xml:space="preserve">COOH=1:2:3 is used </w:t>
        </w:r>
        <w:r w:rsidRPr="00FB6840">
          <w:rPr>
            <w:rFonts w:cs="Times New Roman"/>
            <w:szCs w:val="24"/>
            <w:lang w:val="en-US"/>
          </w:rPr>
          <w:fldChar w:fldCharType="begin"/>
        </w:r>
      </w:ins>
      <w:ins w:id="695" w:author="Kolan" w:date="2012-12-25T02:23:00Z">
        <w:r w:rsidR="00433EC1">
          <w:rPr>
            <w:rFonts w:cs="Times New Roman"/>
            <w:szCs w:val="24"/>
            <w:lang w:val="en-US"/>
          </w:rPr>
          <w:instrText xml:space="preserve"> ADDIN ZOTERO_ITEM {"citationID":"aIx4JiZa","properties":{"unsorted":false,"formattedCitation":"[13]","plainCitation":"[13]"},"citationItems":[{"id":111,"uris":["http://zotero.org/users/17577/items/E25HPSD7"],"uri":["http://zotero.org/users/17577/items/E25HPSD7"]}]} </w:instrText>
        </w:r>
      </w:ins>
      <w:ins w:id="696" w:author="Kolan" w:date="2012-12-24T17:48:00Z">
        <w:r w:rsidRPr="00FB6840">
          <w:rPr>
            <w:rFonts w:cs="Times New Roman"/>
            <w:szCs w:val="24"/>
            <w:lang w:val="en-US"/>
          </w:rPr>
          <w:fldChar w:fldCharType="separate"/>
        </w:r>
      </w:ins>
      <w:ins w:id="697" w:author="Kolan" w:date="2012-12-25T02:23:00Z">
        <w:r w:rsidR="00433EC1" w:rsidRPr="00433EC1">
          <w:rPr>
            <w:rFonts w:cs="Times New Roman"/>
            <w:lang w:val="en-US"/>
            <w:rPrChange w:id="698" w:author="Kolan" w:date="2012-12-25T02:23:00Z">
              <w:rPr/>
            </w:rPrChange>
          </w:rPr>
          <w:t>[13]</w:t>
        </w:r>
      </w:ins>
      <w:ins w:id="699" w:author="Kolan" w:date="2012-12-24T17:48:00Z">
        <w:r w:rsidRPr="00FB6840">
          <w:rPr>
            <w:rFonts w:cs="Times New Roman"/>
            <w:szCs w:val="24"/>
            <w:lang w:val="en-US"/>
          </w:rPr>
          <w:fldChar w:fldCharType="end"/>
        </w:r>
      </w:ins>
      <w:ins w:id="700" w:author="Kolan" w:date="2012-12-24T17:49:00Z">
        <w:r>
          <w:rPr>
            <w:rFonts w:cs="Times New Roman"/>
            <w:szCs w:val="24"/>
            <w:lang w:val="en-US"/>
          </w:rPr>
          <w:t xml:space="preserve">. </w:t>
        </w:r>
      </w:ins>
      <w:ins w:id="701" w:author="Kolan" w:date="2012-12-24T18:21:00Z">
        <w:r w:rsidR="00C777FB">
          <w:rPr>
            <w:rFonts w:cs="Times New Roman"/>
            <w:szCs w:val="24"/>
            <w:lang w:val="en-US"/>
          </w:rPr>
          <w:t>However, t</w:t>
        </w:r>
      </w:ins>
      <w:ins w:id="702" w:author="Kolan" w:date="2012-12-24T18:16:00Z">
        <w:r w:rsidR="007842F1" w:rsidRPr="007050CC">
          <w:rPr>
            <w:rFonts w:cs="Times New Roman"/>
            <w:szCs w:val="24"/>
            <w:lang w:val="en-US"/>
          </w:rPr>
          <w:t xml:space="preserve">he extremely fragile </w:t>
        </w:r>
        <w:r w:rsidR="00C777FB">
          <w:rPr>
            <w:rFonts w:cs="Times New Roman"/>
            <w:szCs w:val="24"/>
            <w:lang w:val="en-US"/>
          </w:rPr>
          <w:t>oxide mask pattern</w:t>
        </w:r>
        <w:r w:rsidR="007842F1">
          <w:rPr>
            <w:rFonts w:cs="Times New Roman"/>
            <w:szCs w:val="24"/>
            <w:lang w:val="en-US"/>
          </w:rPr>
          <w:t xml:space="preserve"> </w:t>
        </w:r>
        <w:r w:rsidR="007842F1" w:rsidRPr="007050CC">
          <w:rPr>
            <w:rFonts w:cs="Times New Roman"/>
            <w:szCs w:val="24"/>
            <w:lang w:val="en-US"/>
          </w:rPr>
          <w:t>which consist mainly of SiO</w:t>
        </w:r>
        <w:r w:rsidR="007842F1" w:rsidRPr="007B3159">
          <w:rPr>
            <w:rFonts w:cs="Times New Roman"/>
            <w:szCs w:val="24"/>
            <w:vertAlign w:val="subscript"/>
            <w:lang w:val="en-US"/>
            <w:rPrChange w:id="703" w:author="Kolan" w:date="2012-12-24T18:29:00Z">
              <w:rPr>
                <w:rFonts w:cs="Times New Roman"/>
                <w:szCs w:val="24"/>
                <w:lang w:val="en-US"/>
              </w:rPr>
            </w:rPrChange>
          </w:rPr>
          <w:t>2</w:t>
        </w:r>
      </w:ins>
      <w:ins w:id="704" w:author="Kolan" w:date="2012-12-24T18:19:00Z">
        <w:r w:rsidR="00C9135E">
          <w:rPr>
            <w:rFonts w:cs="Times New Roman"/>
            <w:szCs w:val="24"/>
            <w:lang w:val="en-US"/>
          </w:rPr>
          <w:t xml:space="preserve"> </w:t>
        </w:r>
        <w:r w:rsidR="00C9135E">
          <w:rPr>
            <w:rFonts w:cs="Times New Roman"/>
            <w:szCs w:val="24"/>
            <w:lang w:val="en-US"/>
          </w:rPr>
          <w:fldChar w:fldCharType="begin"/>
        </w:r>
      </w:ins>
      <w:ins w:id="705" w:author="Kolan" w:date="2012-12-25T02:23:00Z">
        <w:r w:rsidR="00433EC1">
          <w:rPr>
            <w:rFonts w:cs="Times New Roman"/>
            <w:szCs w:val="24"/>
            <w:lang w:val="en-US"/>
          </w:rPr>
          <w:instrText xml:space="preserve"> ADDIN ZOTERO_ITEM {"citationID":"UGLrmKBd","properties":{"formattedCitation":"[14]","plainCitation":"[14]"},"citationItems":[{"id":21218,"uris":["http://zotero.org/users/17577/items/NSC3HZN9"],"uri":["http://zotero.org/users/17577/items/NSC3HZN9"]}]} </w:instrText>
        </w:r>
      </w:ins>
      <w:ins w:id="706" w:author="Kolan" w:date="2012-12-24T18:19:00Z">
        <w:r w:rsidR="00C9135E">
          <w:rPr>
            <w:rFonts w:cs="Times New Roman"/>
            <w:szCs w:val="24"/>
            <w:lang w:val="en-US"/>
          </w:rPr>
          <w:fldChar w:fldCharType="separate"/>
        </w:r>
      </w:ins>
      <w:ins w:id="707" w:author="Kolan" w:date="2012-12-25T02:23:00Z">
        <w:r w:rsidR="00433EC1" w:rsidRPr="00433EC1">
          <w:rPr>
            <w:rFonts w:cs="Times New Roman"/>
            <w:lang w:val="en-US"/>
            <w:rPrChange w:id="708" w:author="Kolan" w:date="2012-12-25T02:23:00Z">
              <w:rPr/>
            </w:rPrChange>
          </w:rPr>
          <w:t>[14]</w:t>
        </w:r>
      </w:ins>
      <w:ins w:id="709" w:author="Kolan" w:date="2012-12-24T18:19:00Z">
        <w:r w:rsidR="00C9135E">
          <w:rPr>
            <w:rFonts w:cs="Times New Roman"/>
            <w:szCs w:val="24"/>
            <w:lang w:val="en-US"/>
          </w:rPr>
          <w:fldChar w:fldCharType="end"/>
        </w:r>
        <w:r w:rsidR="00C9135E">
          <w:rPr>
            <w:rFonts w:cs="Times New Roman"/>
            <w:szCs w:val="24"/>
            <w:lang w:val="en-US"/>
          </w:rPr>
          <w:t xml:space="preserve">, </w:t>
        </w:r>
        <w:r w:rsidR="00C9135E">
          <w:rPr>
            <w:rFonts w:cs="Times New Roman"/>
            <w:szCs w:val="24"/>
            <w:lang w:val="en-US"/>
          </w:rPr>
          <w:fldChar w:fldCharType="begin"/>
        </w:r>
      </w:ins>
      <w:ins w:id="710" w:author="Kolan" w:date="2012-12-25T02:23:00Z">
        <w:r w:rsidR="00433EC1">
          <w:rPr>
            <w:rFonts w:cs="Times New Roman"/>
            <w:szCs w:val="24"/>
            <w:lang w:val="en-US"/>
          </w:rPr>
          <w:instrText xml:space="preserve"> ADDIN ZOTERO_ITEM {"citationID":"eBM9Se1S","properties":{"formattedCitation":"[15]","plainCitation":"[15]"},"citationItems":[{"id":21214,"uris":["http://zotero.org/users/17577/items/RUGRM6EQ"],"uri":["http://zotero.org/users/17577/items/RUGRM6EQ"]}]} </w:instrText>
        </w:r>
      </w:ins>
      <w:ins w:id="711" w:author="Kolan" w:date="2012-12-24T18:19:00Z">
        <w:r w:rsidR="00C9135E">
          <w:rPr>
            <w:rFonts w:cs="Times New Roman"/>
            <w:szCs w:val="24"/>
            <w:lang w:val="en-US"/>
          </w:rPr>
          <w:fldChar w:fldCharType="separate"/>
        </w:r>
      </w:ins>
      <w:ins w:id="712" w:author="Kolan" w:date="2012-12-25T02:23:00Z">
        <w:r w:rsidR="00433EC1" w:rsidRPr="00433EC1">
          <w:rPr>
            <w:rFonts w:cs="Times New Roman"/>
            <w:lang w:val="en-US"/>
            <w:rPrChange w:id="713" w:author="Kolan" w:date="2012-12-25T02:23:00Z">
              <w:rPr/>
            </w:rPrChange>
          </w:rPr>
          <w:t>[15]</w:t>
        </w:r>
      </w:ins>
      <w:ins w:id="714" w:author="Kolan" w:date="2012-12-24T18:19:00Z">
        <w:r w:rsidR="00C9135E">
          <w:rPr>
            <w:rFonts w:cs="Times New Roman"/>
            <w:szCs w:val="24"/>
            <w:lang w:val="en-US"/>
          </w:rPr>
          <w:fldChar w:fldCharType="end"/>
        </w:r>
      </w:ins>
      <w:ins w:id="715" w:author="Kolan" w:date="2012-12-24T18:16:00Z">
        <w:r w:rsidR="007842F1" w:rsidRPr="007050CC">
          <w:rPr>
            <w:rFonts w:cs="Times New Roman"/>
            <w:szCs w:val="24"/>
            <w:lang w:val="en-US"/>
          </w:rPr>
          <w:t xml:space="preserve"> may easily be </w:t>
        </w:r>
      </w:ins>
      <w:ins w:id="716" w:author="Kolan" w:date="2012-12-25T15:01:00Z">
        <w:r w:rsidR="004C2815">
          <w:rPr>
            <w:rFonts w:cs="Times New Roman"/>
            <w:szCs w:val="24"/>
            <w:lang w:val="en-US"/>
          </w:rPr>
          <w:t>dissolved</w:t>
        </w:r>
      </w:ins>
      <w:ins w:id="717" w:author="Kolan" w:date="2012-12-24T18:16:00Z">
        <w:r w:rsidR="007842F1" w:rsidRPr="007050CC">
          <w:rPr>
            <w:rFonts w:cs="Times New Roman"/>
            <w:szCs w:val="24"/>
            <w:lang w:val="en-US"/>
          </w:rPr>
          <w:t xml:space="preserve"> by HF</w:t>
        </w:r>
      </w:ins>
      <w:ins w:id="718" w:author="Kolan" w:date="2012-12-24T18:29:00Z">
        <w:r w:rsidR="007B3159">
          <w:rPr>
            <w:rFonts w:cs="Times New Roman"/>
            <w:szCs w:val="24"/>
            <w:lang w:val="en-US"/>
          </w:rPr>
          <w:t xml:space="preserve"> acid</w:t>
        </w:r>
      </w:ins>
      <w:ins w:id="719" w:author="Kolan" w:date="2012-12-24T18:16:00Z">
        <w:r w:rsidR="007B4303">
          <w:rPr>
            <w:rFonts w:cs="Times New Roman"/>
            <w:szCs w:val="24"/>
            <w:lang w:val="en-US"/>
          </w:rPr>
          <w:t xml:space="preserve"> </w:t>
        </w:r>
      </w:ins>
      <w:ins w:id="720" w:author="Kolan" w:date="2012-12-24T20:18:00Z">
        <w:r w:rsidR="008603CB">
          <w:rPr>
            <w:rFonts w:cs="Times New Roman"/>
            <w:szCs w:val="24"/>
            <w:lang w:val="en-US"/>
          </w:rPr>
          <w:fldChar w:fldCharType="begin"/>
        </w:r>
      </w:ins>
      <w:ins w:id="721" w:author="Kolan" w:date="2012-12-25T02:23:00Z">
        <w:r w:rsidR="00433EC1">
          <w:rPr>
            <w:rFonts w:cs="Times New Roman"/>
            <w:szCs w:val="24"/>
            <w:lang w:val="en-US"/>
          </w:rPr>
          <w:instrText xml:space="preserve"> ADDIN ZOTERO_ITEM {"citationID":"Rkq9ceEy","properties":{"formattedCitation":"[16]","plainCitation":"[16]"},"citationItems":[{"id":5873,"uris":["http://zotero.org/users/17577/items/3GSHGHAA"],"uri":["http://zotero.org/users/17577/items/3GSHGHAA"]}]} </w:instrText>
        </w:r>
      </w:ins>
      <w:r w:rsidR="008603CB">
        <w:rPr>
          <w:rFonts w:cs="Times New Roman"/>
          <w:szCs w:val="24"/>
          <w:lang w:val="en-US"/>
        </w:rPr>
        <w:fldChar w:fldCharType="separate"/>
      </w:r>
      <w:ins w:id="722" w:author="Kolan" w:date="2012-12-25T02:23:00Z">
        <w:r w:rsidR="00433EC1" w:rsidRPr="00433EC1">
          <w:rPr>
            <w:rFonts w:cs="Times New Roman"/>
            <w:lang w:val="en-US"/>
            <w:rPrChange w:id="723" w:author="Kolan" w:date="2012-12-25T02:23:00Z">
              <w:rPr/>
            </w:rPrChange>
          </w:rPr>
          <w:t>[16]</w:t>
        </w:r>
      </w:ins>
      <w:ins w:id="724" w:author="Kolan" w:date="2012-12-24T20:18:00Z">
        <w:r w:rsidR="008603CB">
          <w:rPr>
            <w:rFonts w:cs="Times New Roman"/>
            <w:szCs w:val="24"/>
            <w:lang w:val="en-US"/>
          </w:rPr>
          <w:fldChar w:fldCharType="end"/>
        </w:r>
      </w:ins>
      <w:ins w:id="725" w:author="Kolan" w:date="2012-12-24T20:19:00Z">
        <w:r w:rsidR="008603CB">
          <w:rPr>
            <w:rFonts w:cs="Times New Roman"/>
            <w:szCs w:val="24"/>
            <w:lang w:val="en-US"/>
          </w:rPr>
          <w:t>,</w:t>
        </w:r>
      </w:ins>
      <w:ins w:id="726" w:author="Kolan" w:date="2012-12-24T20:17:00Z">
        <w:r w:rsidR="007B4303">
          <w:rPr>
            <w:rFonts w:cs="Times New Roman"/>
            <w:szCs w:val="24"/>
            <w:lang w:val="en-US"/>
          </w:rPr>
          <w:fldChar w:fldCharType="begin"/>
        </w:r>
      </w:ins>
      <w:ins w:id="727" w:author="Kolan" w:date="2012-12-25T02:23:00Z">
        <w:r w:rsidR="00433EC1">
          <w:rPr>
            <w:rFonts w:cs="Times New Roman"/>
            <w:szCs w:val="24"/>
            <w:lang w:val="en-US"/>
          </w:rPr>
          <w:instrText xml:space="preserve"> ADDIN ZOTERO_ITEM {"citationID":"1BtUc9Bp","properties":{"formattedCitation":"[17]","plainCitation":"[17]"},"citationItems":[{"id":5869,"uris":["http://zotero.org/users/17577/items/A6EHGZU3"],"uri":["http://zotero.org/users/17577/items/A6EHGZU3"]}]} </w:instrText>
        </w:r>
      </w:ins>
      <w:r w:rsidR="007B4303">
        <w:rPr>
          <w:rFonts w:cs="Times New Roman"/>
          <w:szCs w:val="24"/>
          <w:lang w:val="en-US"/>
        </w:rPr>
        <w:fldChar w:fldCharType="separate"/>
      </w:r>
      <w:ins w:id="728" w:author="Kolan" w:date="2012-12-25T02:23:00Z">
        <w:r w:rsidR="00433EC1" w:rsidRPr="00433EC1">
          <w:rPr>
            <w:rFonts w:cs="Times New Roman"/>
            <w:lang w:val="en-US"/>
            <w:rPrChange w:id="729" w:author="Kolan" w:date="2012-12-25T02:23:00Z">
              <w:rPr/>
            </w:rPrChange>
          </w:rPr>
          <w:t>[17]</w:t>
        </w:r>
      </w:ins>
      <w:ins w:id="730" w:author="Kolan" w:date="2012-12-24T20:17:00Z">
        <w:r w:rsidR="007B4303">
          <w:rPr>
            <w:rFonts w:cs="Times New Roman"/>
            <w:szCs w:val="24"/>
            <w:lang w:val="en-US"/>
          </w:rPr>
          <w:fldChar w:fldCharType="end"/>
        </w:r>
      </w:ins>
      <w:ins w:id="731" w:author="Kolan" w:date="2012-12-24T20:19:00Z">
        <w:r w:rsidR="008603CB">
          <w:rPr>
            <w:rFonts w:cs="Times New Roman"/>
            <w:szCs w:val="24"/>
            <w:lang w:val="en-US"/>
          </w:rPr>
          <w:t>,</w:t>
        </w:r>
      </w:ins>
      <w:ins w:id="732" w:author="Kolan" w:date="2012-12-24T20:20:00Z">
        <w:r w:rsidR="008603CB">
          <w:rPr>
            <w:rFonts w:cs="Times New Roman"/>
            <w:szCs w:val="24"/>
            <w:lang w:val="en-US"/>
          </w:rPr>
          <w:fldChar w:fldCharType="begin"/>
        </w:r>
      </w:ins>
      <w:ins w:id="733" w:author="Kolan" w:date="2012-12-25T02:23:00Z">
        <w:r w:rsidR="00433EC1">
          <w:rPr>
            <w:rFonts w:cs="Times New Roman"/>
            <w:szCs w:val="24"/>
            <w:lang w:val="en-US"/>
          </w:rPr>
          <w:instrText xml:space="preserve"> ADDIN ZOTERO_ITEM {"citationID":"P0nLpbWt","properties":{"formattedCitation":"[18]","plainCitation":"[18]"},"citationItems":[{"id":21156,"uris":["http://zotero.org/users/17577/items/M84SNPPR"],"uri":["http://zotero.org/users/17577/items/M84SNPPR"]}]} </w:instrText>
        </w:r>
      </w:ins>
      <w:r w:rsidR="008603CB">
        <w:rPr>
          <w:rFonts w:cs="Times New Roman"/>
          <w:szCs w:val="24"/>
          <w:lang w:val="en-US"/>
        </w:rPr>
        <w:fldChar w:fldCharType="separate"/>
      </w:r>
      <w:ins w:id="734" w:author="Kolan" w:date="2012-12-25T02:23:00Z">
        <w:r w:rsidR="00433EC1" w:rsidRPr="00433EC1">
          <w:rPr>
            <w:rFonts w:cs="Times New Roman"/>
            <w:lang w:val="en-US"/>
            <w:rPrChange w:id="735" w:author="Kolan" w:date="2012-12-25T02:23:00Z">
              <w:rPr/>
            </w:rPrChange>
          </w:rPr>
          <w:t>[18]</w:t>
        </w:r>
      </w:ins>
      <w:ins w:id="736" w:author="Kolan" w:date="2012-12-24T20:20:00Z">
        <w:r w:rsidR="008603CB">
          <w:rPr>
            <w:rFonts w:cs="Times New Roman"/>
            <w:szCs w:val="24"/>
            <w:lang w:val="en-US"/>
          </w:rPr>
          <w:fldChar w:fldCharType="end"/>
        </w:r>
      </w:ins>
      <w:ins w:id="737" w:author="Kolan" w:date="2012-12-24T18:16:00Z">
        <w:r w:rsidR="007842F1">
          <w:rPr>
            <w:rFonts w:cs="Times New Roman"/>
            <w:szCs w:val="24"/>
            <w:lang w:val="en-US"/>
          </w:rPr>
          <w:t xml:space="preserve">. Additionally, as the LAO patterns are about 2 nm in height </w:t>
        </w:r>
      </w:ins>
      <w:ins w:id="738" w:author="Kolan" w:date="2012-12-24T20:44:00Z">
        <w:r w:rsidR="00023184">
          <w:rPr>
            <w:rFonts w:cs="Times New Roman"/>
            <w:szCs w:val="24"/>
            <w:lang w:val="en-US"/>
          </w:rPr>
          <w:t>and below 100 nm in width</w:t>
        </w:r>
      </w:ins>
      <w:ins w:id="739" w:author="Kolan" w:date="2012-12-24T20:45:00Z">
        <w:r w:rsidR="00023184">
          <w:rPr>
            <w:rFonts w:cs="Times New Roman"/>
            <w:szCs w:val="24"/>
            <w:lang w:val="en-US"/>
          </w:rPr>
          <w:t xml:space="preserve"> </w:t>
        </w:r>
        <w:r w:rsidR="00023184">
          <w:rPr>
            <w:rFonts w:cs="Times New Roman"/>
            <w:szCs w:val="24"/>
            <w:lang w:val="en-US"/>
          </w:rPr>
          <w:fldChar w:fldCharType="begin"/>
        </w:r>
      </w:ins>
      <w:ins w:id="740" w:author="Kolan" w:date="2012-12-25T02:23:00Z">
        <w:r w:rsidR="00433EC1">
          <w:rPr>
            <w:rFonts w:cs="Times New Roman"/>
            <w:szCs w:val="24"/>
            <w:lang w:val="en-US"/>
          </w:rPr>
          <w:instrText xml:space="preserve"> ADDIN ZOTERO_ITEM {"citationID":"f2ihEOrN","properties":{"formattedCitation":"[19]","plainCitation":"[19]"},"citationItems":[{"id":104,"uris":["http://zotero.org/users/17577/items/DB6VNT4B"],"uri":["http://zotero.org/users/17577/items/DB6VNT4B"]}]} </w:instrText>
        </w:r>
      </w:ins>
      <w:r w:rsidR="00023184">
        <w:rPr>
          <w:rFonts w:cs="Times New Roman"/>
          <w:szCs w:val="24"/>
          <w:lang w:val="en-US"/>
        </w:rPr>
        <w:fldChar w:fldCharType="separate"/>
      </w:r>
      <w:ins w:id="741" w:author="Kolan" w:date="2012-12-25T02:23:00Z">
        <w:r w:rsidR="00433EC1" w:rsidRPr="00433EC1">
          <w:rPr>
            <w:rFonts w:cs="Times New Roman"/>
            <w:lang w:val="en-US"/>
            <w:rPrChange w:id="742" w:author="Kolan" w:date="2012-12-25T02:23:00Z">
              <w:rPr/>
            </w:rPrChange>
          </w:rPr>
          <w:t>[19]</w:t>
        </w:r>
      </w:ins>
      <w:ins w:id="743" w:author="Kolan" w:date="2012-12-24T20:45:00Z">
        <w:r w:rsidR="00023184">
          <w:rPr>
            <w:rFonts w:cs="Times New Roman"/>
            <w:szCs w:val="24"/>
            <w:lang w:val="en-US"/>
          </w:rPr>
          <w:fldChar w:fldCharType="end"/>
        </w:r>
      </w:ins>
      <w:ins w:id="744" w:author="Kolan" w:date="2012-12-24T20:44:00Z">
        <w:r w:rsidR="00023184">
          <w:rPr>
            <w:rFonts w:cs="Times New Roman"/>
            <w:szCs w:val="24"/>
            <w:lang w:val="en-US"/>
          </w:rPr>
          <w:t xml:space="preserve"> </w:t>
        </w:r>
      </w:ins>
      <w:ins w:id="745" w:author="Kolan" w:date="2012-12-24T18:16:00Z">
        <w:r w:rsidR="007842F1">
          <w:rPr>
            <w:rFonts w:cs="Times New Roman"/>
            <w:szCs w:val="24"/>
            <w:lang w:val="en-US"/>
          </w:rPr>
          <w:t xml:space="preserve">the etching solution must </w:t>
        </w:r>
      </w:ins>
      <w:ins w:id="746" w:author="Kolan" w:date="2012-12-24T18:18:00Z">
        <w:r w:rsidR="007842F1">
          <w:rPr>
            <w:rFonts w:cs="Times New Roman"/>
            <w:szCs w:val="24"/>
            <w:lang w:val="en-US"/>
          </w:rPr>
          <w:t>deliver</w:t>
        </w:r>
      </w:ins>
      <w:ins w:id="747" w:author="Kolan" w:date="2012-12-24T18:16:00Z">
        <w:r w:rsidR="007842F1">
          <w:rPr>
            <w:rFonts w:cs="Times New Roman"/>
            <w:szCs w:val="24"/>
            <w:lang w:val="en-US"/>
          </w:rPr>
          <w:t xml:space="preserve"> very </w:t>
        </w:r>
        <w:r w:rsidR="007842F1">
          <w:rPr>
            <w:rFonts w:cs="Times New Roman"/>
            <w:szCs w:val="24"/>
            <w:lang w:val="en-US"/>
          </w:rPr>
          <w:lastRenderedPageBreak/>
          <w:t xml:space="preserve">high selectivity between </w:t>
        </w:r>
        <w:proofErr w:type="spellStart"/>
        <w:r w:rsidR="007842F1">
          <w:rPr>
            <w:rFonts w:cs="Times New Roman"/>
            <w:szCs w:val="24"/>
            <w:lang w:val="en-US"/>
          </w:rPr>
          <w:t>SiGe</w:t>
        </w:r>
      </w:ins>
      <w:proofErr w:type="spellEnd"/>
      <w:ins w:id="748" w:author="Kolan" w:date="2012-12-24T18:23:00Z">
        <w:r w:rsidR="00AB3A93">
          <w:rPr>
            <w:rFonts w:cs="Times New Roman"/>
            <w:szCs w:val="24"/>
            <w:lang w:val="en-US"/>
          </w:rPr>
          <w:t xml:space="preserve"> substrate</w:t>
        </w:r>
      </w:ins>
      <w:ins w:id="749" w:author="Kolan" w:date="2012-12-24T18:16:00Z">
        <w:r w:rsidR="007842F1">
          <w:rPr>
            <w:rFonts w:cs="Times New Roman"/>
            <w:szCs w:val="24"/>
            <w:lang w:val="en-US"/>
          </w:rPr>
          <w:t xml:space="preserve"> and </w:t>
        </w:r>
      </w:ins>
      <w:ins w:id="750" w:author="Kolan" w:date="2012-12-24T20:47:00Z">
        <w:r w:rsidR="002A06F6">
          <w:rPr>
            <w:rFonts w:cs="Times New Roman"/>
            <w:szCs w:val="24"/>
            <w:lang w:val="en-US"/>
          </w:rPr>
          <w:t xml:space="preserve">the </w:t>
        </w:r>
      </w:ins>
      <w:ins w:id="751" w:author="Kolan" w:date="2012-12-24T18:16:00Z">
        <w:r w:rsidR="007842F1">
          <w:rPr>
            <w:rFonts w:cs="Times New Roman"/>
            <w:szCs w:val="24"/>
            <w:lang w:val="en-US"/>
          </w:rPr>
          <w:t>oxide mask.</w:t>
        </w:r>
      </w:ins>
      <w:ins w:id="752" w:author="Kolan" w:date="2012-12-24T18:24:00Z">
        <w:r w:rsidR="000E2524">
          <w:rPr>
            <w:rFonts w:cs="Times New Roman"/>
            <w:szCs w:val="24"/>
            <w:lang w:val="en-US"/>
          </w:rPr>
          <w:t xml:space="preserve"> </w:t>
        </w:r>
      </w:ins>
      <w:ins w:id="753" w:author="Kolan" w:date="2012-12-24T23:27:00Z">
        <w:r w:rsidR="00AE7121">
          <w:rPr>
            <w:rFonts w:cs="Times New Roman"/>
            <w:szCs w:val="24"/>
            <w:lang w:val="en-US"/>
          </w:rPr>
          <w:t>Preliminary</w:t>
        </w:r>
      </w:ins>
      <w:ins w:id="754" w:author="Kolan" w:date="2012-12-24T18:26:00Z">
        <w:r w:rsidR="00B17B01">
          <w:rPr>
            <w:rFonts w:cs="Times New Roman"/>
            <w:szCs w:val="24"/>
            <w:lang w:val="en-US"/>
          </w:rPr>
          <w:t xml:space="preserve"> </w:t>
        </w:r>
      </w:ins>
      <w:ins w:id="755" w:author="Kolan" w:date="2012-12-24T18:27:00Z">
        <w:r w:rsidR="00B17B01">
          <w:rPr>
            <w:rFonts w:cs="Times New Roman"/>
            <w:szCs w:val="24"/>
            <w:lang w:val="en-US"/>
          </w:rPr>
          <w:t xml:space="preserve">etching </w:t>
        </w:r>
      </w:ins>
      <w:ins w:id="756" w:author="Kolan" w:date="2012-12-24T18:26:00Z">
        <w:r w:rsidR="00B17B01">
          <w:rPr>
            <w:rFonts w:cs="Times New Roman"/>
            <w:szCs w:val="24"/>
            <w:lang w:val="en-US"/>
          </w:rPr>
          <w:t xml:space="preserve">experiments </w:t>
        </w:r>
      </w:ins>
      <w:ins w:id="757" w:author="Kolan" w:date="2012-12-24T20:47:00Z">
        <w:r w:rsidR="002A06F6">
          <w:rPr>
            <w:rFonts w:cs="Times New Roman"/>
            <w:szCs w:val="24"/>
            <w:lang w:val="en-US"/>
          </w:rPr>
          <w:t xml:space="preserve">performed </w:t>
        </w:r>
      </w:ins>
      <w:ins w:id="758" w:author="Kolan" w:date="2012-12-24T18:26:00Z">
        <w:r w:rsidR="00B17B01" w:rsidRPr="00172F80">
          <w:rPr>
            <w:rFonts w:cs="Times New Roman"/>
            <w:szCs w:val="24"/>
            <w:lang w:val="en-US"/>
          </w:rPr>
          <w:t>in</w:t>
        </w:r>
        <w:r w:rsidR="00B17B01">
          <w:rPr>
            <w:rFonts w:cs="Times New Roman"/>
            <w:szCs w:val="24"/>
            <w:lang w:val="en-US"/>
          </w:rPr>
          <w:t xml:space="preserve"> 12M</w:t>
        </w:r>
        <w:r w:rsidR="00B17B01" w:rsidRPr="00172F80">
          <w:rPr>
            <w:rFonts w:cs="Times New Roman"/>
            <w:szCs w:val="24"/>
            <w:lang w:val="en-US"/>
          </w:rPr>
          <w:t xml:space="preserve"> KOH </w:t>
        </w:r>
      </w:ins>
      <w:ins w:id="759" w:author="Kolan" w:date="2012-12-24T18:27:00Z">
        <w:r w:rsidR="00B17B01">
          <w:rPr>
            <w:rFonts w:cs="Times New Roman"/>
            <w:szCs w:val="24"/>
            <w:lang w:val="en-US"/>
          </w:rPr>
          <w:t xml:space="preserve">solution </w:t>
        </w:r>
      </w:ins>
      <w:ins w:id="760" w:author="Kolan" w:date="2012-12-25T01:59:00Z">
        <w:r w:rsidR="00A03D22">
          <w:rPr>
            <w:rFonts w:cs="Times New Roman"/>
            <w:szCs w:val="24"/>
            <w:lang w:val="en-US"/>
          </w:rPr>
          <w:t>confirmed</w:t>
        </w:r>
      </w:ins>
      <w:ins w:id="761" w:author="Kolan" w:date="2012-12-24T18:26:00Z">
        <w:r w:rsidR="00B17B01" w:rsidRPr="00172F80">
          <w:rPr>
            <w:rFonts w:cs="Times New Roman"/>
            <w:szCs w:val="24"/>
            <w:lang w:val="en-US"/>
          </w:rPr>
          <w:t xml:space="preserve"> the lac</w:t>
        </w:r>
        <w:r w:rsidR="00B722F7">
          <w:rPr>
            <w:rFonts w:cs="Times New Roman"/>
            <w:szCs w:val="24"/>
            <w:lang w:val="en-US"/>
          </w:rPr>
          <w:t xml:space="preserve">k of selectivity between </w:t>
        </w:r>
        <w:proofErr w:type="spellStart"/>
        <w:r w:rsidR="00B722F7">
          <w:rPr>
            <w:rFonts w:cs="Times New Roman"/>
            <w:szCs w:val="24"/>
            <w:lang w:val="en-US"/>
          </w:rPr>
          <w:t>SiGe</w:t>
        </w:r>
      </w:ins>
      <w:proofErr w:type="spellEnd"/>
      <w:ins w:id="762" w:author="Kolan" w:date="2012-12-24T18:28:00Z">
        <w:r w:rsidR="00B722F7">
          <w:rPr>
            <w:rFonts w:cs="Times New Roman"/>
            <w:szCs w:val="24"/>
            <w:lang w:val="en-US"/>
          </w:rPr>
          <w:t xml:space="preserve"> and </w:t>
        </w:r>
      </w:ins>
      <w:ins w:id="763" w:author="Kolan" w:date="2012-12-24T20:47:00Z">
        <w:r w:rsidR="002A06F6">
          <w:rPr>
            <w:rFonts w:cs="Times New Roman"/>
            <w:szCs w:val="24"/>
            <w:lang w:val="en-US"/>
          </w:rPr>
          <w:t xml:space="preserve">the </w:t>
        </w:r>
      </w:ins>
      <w:ins w:id="764" w:author="Kolan" w:date="2012-12-24T18:26:00Z">
        <w:r w:rsidR="00B17B01" w:rsidRPr="00172F80">
          <w:rPr>
            <w:rFonts w:cs="Times New Roman"/>
            <w:szCs w:val="24"/>
            <w:lang w:val="en-US"/>
          </w:rPr>
          <w:t xml:space="preserve">oxide and the </w:t>
        </w:r>
      </w:ins>
      <w:ins w:id="765" w:author="Kolan" w:date="2012-12-24T18:28:00Z">
        <w:r w:rsidR="00B722F7">
          <w:rPr>
            <w:rFonts w:cs="Times New Roman"/>
            <w:szCs w:val="24"/>
            <w:lang w:val="en-US"/>
          </w:rPr>
          <w:t xml:space="preserve">mask </w:t>
        </w:r>
      </w:ins>
      <w:ins w:id="766" w:author="Kolan" w:date="2012-12-24T18:26:00Z">
        <w:r w:rsidR="00B17B01" w:rsidRPr="00172F80">
          <w:rPr>
            <w:rFonts w:cs="Times New Roman"/>
            <w:szCs w:val="24"/>
            <w:lang w:val="en-US"/>
          </w:rPr>
          <w:t>patterns were damaged after the process</w:t>
        </w:r>
      </w:ins>
      <w:ins w:id="767" w:author="Kolan" w:date="2012-12-24T18:27:00Z">
        <w:r w:rsidR="00B17B01">
          <w:rPr>
            <w:rFonts w:cs="Times New Roman"/>
            <w:szCs w:val="24"/>
            <w:lang w:val="en-US"/>
          </w:rPr>
          <w:t xml:space="preserve">. </w:t>
        </w:r>
      </w:ins>
      <w:ins w:id="768" w:author="Kolan" w:date="2012-12-24T18:24:00Z">
        <w:r w:rsidR="000E2524">
          <w:rPr>
            <w:rStyle w:val="hps"/>
            <w:lang w:val="en"/>
          </w:rPr>
          <w:t>Due to these</w:t>
        </w:r>
        <w:r w:rsidR="000E2524">
          <w:rPr>
            <w:rStyle w:val="shorttext"/>
            <w:lang w:val="en"/>
          </w:rPr>
          <w:t xml:space="preserve"> </w:t>
        </w:r>
        <w:r w:rsidR="000E2524">
          <w:rPr>
            <w:rStyle w:val="hps"/>
            <w:lang w:val="en"/>
          </w:rPr>
          <w:t>factors</w:t>
        </w:r>
      </w:ins>
      <w:ins w:id="769" w:author="Kolan" w:date="2012-12-24T18:16:00Z">
        <w:r w:rsidR="007842F1">
          <w:rPr>
            <w:rFonts w:cs="Times New Roman"/>
            <w:szCs w:val="24"/>
            <w:lang w:val="en-US"/>
          </w:rPr>
          <w:t xml:space="preserve"> </w:t>
        </w:r>
      </w:ins>
      <w:ins w:id="770" w:author="Kolan" w:date="2012-12-24T18:24:00Z">
        <w:r w:rsidR="000E2524">
          <w:rPr>
            <w:rFonts w:cs="Times New Roman"/>
            <w:szCs w:val="24"/>
            <w:lang w:val="en-US"/>
          </w:rPr>
          <w:t xml:space="preserve">we decided to </w:t>
        </w:r>
      </w:ins>
      <w:ins w:id="771" w:author="Kolan" w:date="2012-12-24T18:25:00Z">
        <w:r w:rsidR="000E2524">
          <w:rPr>
            <w:rFonts w:cs="Times New Roman"/>
            <w:szCs w:val="24"/>
            <w:lang w:val="en-US"/>
          </w:rPr>
          <w:t>employ</w:t>
        </w:r>
      </w:ins>
      <w:ins w:id="772" w:author="Kolan" w:date="2012-12-24T18:24:00Z">
        <w:r w:rsidR="000E2524">
          <w:rPr>
            <w:rFonts w:cs="Times New Roman"/>
            <w:szCs w:val="24"/>
            <w:lang w:val="en-US"/>
          </w:rPr>
          <w:t xml:space="preserve"> TMAH as our main</w:t>
        </w:r>
      </w:ins>
      <w:ins w:id="773" w:author="Kolan" w:date="2012-12-25T02:00:00Z">
        <w:r w:rsidR="00A03D22">
          <w:rPr>
            <w:rFonts w:cs="Times New Roman"/>
            <w:szCs w:val="24"/>
            <w:lang w:val="en-US"/>
          </w:rPr>
          <w:t xml:space="preserve"> </w:t>
        </w:r>
        <w:proofErr w:type="spellStart"/>
        <w:r w:rsidR="00A03D22">
          <w:rPr>
            <w:rFonts w:cs="Times New Roman"/>
            <w:szCs w:val="24"/>
            <w:lang w:val="en-US"/>
          </w:rPr>
          <w:t>SiGe</w:t>
        </w:r>
      </w:ins>
      <w:proofErr w:type="spellEnd"/>
      <w:ins w:id="774" w:author="Kolan" w:date="2012-12-24T18:24:00Z">
        <w:r w:rsidR="000E2524">
          <w:rPr>
            <w:rFonts w:cs="Times New Roman"/>
            <w:szCs w:val="24"/>
            <w:lang w:val="en-US"/>
          </w:rPr>
          <w:t xml:space="preserve"> etching solution</w:t>
        </w:r>
      </w:ins>
      <w:ins w:id="775" w:author="Kolan" w:date="2012-12-25T14:59:00Z">
        <w:r w:rsidR="00546F1B">
          <w:rPr>
            <w:rFonts w:cs="Times New Roman"/>
            <w:szCs w:val="24"/>
            <w:lang w:val="en-US"/>
          </w:rPr>
          <w:t xml:space="preserve"> </w:t>
        </w:r>
      </w:ins>
      <w:ins w:id="776" w:author="Kolan" w:date="2012-12-25T15:02:00Z">
        <w:r w:rsidR="004C2815">
          <w:rPr>
            <w:rFonts w:cs="Times New Roman"/>
            <w:szCs w:val="24"/>
            <w:lang w:val="en-US"/>
          </w:rPr>
          <w:fldChar w:fldCharType="begin"/>
        </w:r>
      </w:ins>
      <w:ins w:id="777" w:author="Kolan" w:date="2012-12-25T15:03:00Z">
        <w:r w:rsidR="004C2815">
          <w:rPr>
            <w:rFonts w:cs="Times New Roman"/>
            <w:szCs w:val="24"/>
            <w:lang w:val="en-US"/>
          </w:rPr>
          <w:instrText xml:space="preserve"> ADDIN ZOTERO_ITEM {"citationID":"gla9JbTI","properties":{"formattedCitation":"[6]","plainCitation":"[6]"},"citationItems":[{"id":4293,"uris":["http://zotero.org/users/17577/items/AQUTPWIK"],"uri":["http://zotero.org/users/17577/items/AQUTPWIK"]}]} </w:instrText>
        </w:r>
      </w:ins>
      <w:r w:rsidR="004C2815">
        <w:rPr>
          <w:rFonts w:cs="Times New Roman"/>
          <w:szCs w:val="24"/>
          <w:lang w:val="en-US"/>
        </w:rPr>
        <w:fldChar w:fldCharType="separate"/>
      </w:r>
      <w:ins w:id="778" w:author="Kolan" w:date="2012-12-25T15:03:00Z">
        <w:r w:rsidR="004C2815" w:rsidRPr="004C2815">
          <w:rPr>
            <w:rFonts w:cs="Times New Roman"/>
            <w:lang w:val="en-US"/>
            <w:rPrChange w:id="779" w:author="Kolan" w:date="2012-12-25T15:03:00Z">
              <w:rPr/>
            </w:rPrChange>
          </w:rPr>
          <w:t>[6]</w:t>
        </w:r>
      </w:ins>
      <w:ins w:id="780" w:author="Kolan" w:date="2012-12-25T15:02:00Z">
        <w:r w:rsidR="004C2815">
          <w:rPr>
            <w:rFonts w:cs="Times New Roman"/>
            <w:szCs w:val="24"/>
            <w:lang w:val="en-US"/>
          </w:rPr>
          <w:fldChar w:fldCharType="end"/>
        </w:r>
      </w:ins>
      <w:ins w:id="781" w:author="Kolan" w:date="2012-12-24T18:24:00Z">
        <w:r w:rsidR="000E2524">
          <w:rPr>
            <w:rFonts w:cs="Times New Roman"/>
            <w:szCs w:val="24"/>
            <w:lang w:val="en-US"/>
          </w:rPr>
          <w:t>.</w:t>
        </w:r>
      </w:ins>
      <w:ins w:id="782" w:author="Kolan" w:date="2012-12-25T01:39:00Z">
        <w:r w:rsidR="006F4330">
          <w:rPr>
            <w:rFonts w:cs="Times New Roman"/>
            <w:szCs w:val="24"/>
            <w:lang w:val="en-US"/>
          </w:rPr>
          <w:t xml:space="preserve"> </w:t>
        </w:r>
      </w:ins>
    </w:p>
    <w:p w:rsidR="0090346E" w:rsidRPr="00CB6E99" w:rsidDel="00541D51" w:rsidRDefault="0090346E" w:rsidP="0090346E">
      <w:pPr>
        <w:spacing w:line="480" w:lineRule="auto"/>
        <w:rPr>
          <w:del w:id="783" w:author="Kolan" w:date="2012-12-20T18:28:00Z"/>
          <w:rFonts w:cs="Times New Roman"/>
          <w:szCs w:val="24"/>
          <w:lang w:val="en-US"/>
          <w:rPrChange w:id="784" w:author="Kolan" w:date="2012-12-20T16:22:00Z">
            <w:rPr>
              <w:del w:id="785" w:author="Kolan" w:date="2012-12-20T18:28:00Z"/>
              <w:rFonts w:cs="Times New Roman"/>
              <w:szCs w:val="24"/>
              <w:lang w:val="en-GB"/>
            </w:rPr>
          </w:rPrChange>
        </w:rPr>
      </w:pPr>
    </w:p>
    <w:p w:rsidR="00C16B14" w:rsidRPr="00CB6E99" w:rsidDel="00541D51" w:rsidRDefault="0090346E" w:rsidP="0090346E">
      <w:pPr>
        <w:spacing w:line="480" w:lineRule="auto"/>
        <w:rPr>
          <w:del w:id="786" w:author="Kolan" w:date="2012-12-20T18:28:00Z"/>
          <w:rFonts w:cs="Times New Roman"/>
          <w:szCs w:val="24"/>
          <w:lang w:val="en-US"/>
          <w:rPrChange w:id="787" w:author="Kolan" w:date="2012-12-20T16:22:00Z">
            <w:rPr>
              <w:del w:id="788" w:author="Kolan" w:date="2012-12-20T18:28:00Z"/>
              <w:rFonts w:cs="Times New Roman"/>
              <w:szCs w:val="24"/>
              <w:lang w:val="en-GB"/>
            </w:rPr>
          </w:rPrChange>
        </w:rPr>
      </w:pPr>
      <w:del w:id="789" w:author="Kolan" w:date="2012-12-20T18:28:00Z">
        <w:r w:rsidRPr="00CB6E99" w:rsidDel="00541D51">
          <w:rPr>
            <w:rFonts w:cs="Times New Roman"/>
            <w:szCs w:val="24"/>
            <w:lang w:val="en-US"/>
            <w:rPrChange w:id="790" w:author="Kolan" w:date="2012-12-20T16:22:00Z">
              <w:rPr>
                <w:rFonts w:cs="Times New Roman"/>
                <w:szCs w:val="24"/>
                <w:lang w:val="en-GB"/>
              </w:rPr>
            </w:rPrChange>
          </w:rPr>
          <w:delText>Dlaczego wybarano TMAH?</w:delText>
        </w:r>
        <w:r w:rsidR="00C16B14" w:rsidRPr="00CB6E99" w:rsidDel="00541D51">
          <w:rPr>
            <w:rFonts w:cs="Times New Roman"/>
            <w:szCs w:val="24"/>
            <w:lang w:val="en-US"/>
            <w:rPrChange w:id="791" w:author="Kolan" w:date="2012-12-20T16:22:00Z">
              <w:rPr>
                <w:rFonts w:cs="Times New Roman"/>
                <w:szCs w:val="24"/>
                <w:lang w:val="en-GB"/>
              </w:rPr>
            </w:rPrChange>
          </w:rPr>
          <w:delText xml:space="preserve"> </w:delText>
        </w:r>
        <w:r w:rsidR="00120F5A" w:rsidRPr="00CB6E99" w:rsidDel="00541D51">
          <w:rPr>
            <w:rFonts w:cs="Times New Roman"/>
            <w:szCs w:val="24"/>
            <w:lang w:val="en-US"/>
            <w:rPrChange w:id="792" w:author="Kolan" w:date="2012-12-20T16:22:00Z">
              <w:rPr>
                <w:rFonts w:cs="Times New Roman"/>
                <w:szCs w:val="24"/>
                <w:lang w:val="en-GB"/>
              </w:rPr>
            </w:rPrChange>
          </w:rPr>
          <w:delText xml:space="preserve">Jakie tlenki twoze sie w SiGe LAO </w:delText>
        </w:r>
      </w:del>
    </w:p>
    <w:p w:rsidR="000A7DC1" w:rsidRPr="00CB6E99" w:rsidDel="00541D51" w:rsidRDefault="00C16B14" w:rsidP="0090346E">
      <w:pPr>
        <w:spacing w:line="480" w:lineRule="auto"/>
        <w:rPr>
          <w:del w:id="793" w:author="Kolan" w:date="2012-12-20T18:28:00Z"/>
          <w:rFonts w:cs="Times New Roman"/>
          <w:szCs w:val="24"/>
          <w:lang w:val="en-US"/>
          <w:rPrChange w:id="794" w:author="Kolan" w:date="2012-12-20T16:22:00Z">
            <w:rPr>
              <w:del w:id="795" w:author="Kolan" w:date="2012-12-20T18:28:00Z"/>
              <w:rFonts w:cs="Times New Roman"/>
              <w:szCs w:val="24"/>
              <w:lang w:val="en-GB"/>
            </w:rPr>
          </w:rPrChange>
        </w:rPr>
      </w:pPr>
      <w:del w:id="796" w:author="Kolan" w:date="2012-12-20T18:28:00Z">
        <w:r w:rsidRPr="00CB6E99" w:rsidDel="00541D51">
          <w:rPr>
            <w:rFonts w:cs="Times New Roman"/>
            <w:szCs w:val="24"/>
            <w:lang w:val="en-US"/>
            <w:rPrChange w:id="797" w:author="Kolan" w:date="2012-12-20T16:22:00Z">
              <w:rPr>
                <w:rFonts w:cs="Times New Roman"/>
                <w:szCs w:val="24"/>
                <w:lang w:val="en-GB"/>
              </w:rPr>
            </w:rPrChange>
          </w:rPr>
          <w:delText>TMAH is not a standard solution for SiGe crystal etching</w:delText>
        </w:r>
        <w:r w:rsidR="004777A6" w:rsidRPr="00CB6E99" w:rsidDel="00541D51">
          <w:rPr>
            <w:rFonts w:cs="Times New Roman"/>
            <w:szCs w:val="24"/>
            <w:lang w:val="en-US"/>
            <w:rPrChange w:id="798" w:author="Kolan" w:date="2012-12-20T16:22:00Z">
              <w:rPr>
                <w:rFonts w:cs="Times New Roman"/>
                <w:szCs w:val="24"/>
                <w:lang w:val="en-GB"/>
              </w:rPr>
            </w:rPrChange>
          </w:rPr>
          <w:delText xml:space="preserve"> and</w:delText>
        </w:r>
        <w:r w:rsidRPr="00CB6E99" w:rsidDel="00541D51">
          <w:rPr>
            <w:rFonts w:cs="Times New Roman"/>
            <w:szCs w:val="24"/>
            <w:lang w:val="en-US"/>
            <w:rPrChange w:id="799" w:author="Kolan" w:date="2012-12-20T16:22:00Z">
              <w:rPr>
                <w:rFonts w:cs="Times New Roman"/>
                <w:szCs w:val="24"/>
                <w:lang w:val="en-GB"/>
              </w:rPr>
            </w:rPrChange>
          </w:rPr>
          <w:delText xml:space="preserve"> </w:delText>
        </w:r>
        <w:r w:rsidR="004777A6" w:rsidRPr="00CB6E99" w:rsidDel="00541D51">
          <w:rPr>
            <w:rFonts w:cs="Times New Roman"/>
            <w:szCs w:val="24"/>
            <w:lang w:val="en-US"/>
            <w:rPrChange w:id="800" w:author="Kolan" w:date="2012-12-20T16:22:00Z">
              <w:rPr>
                <w:rFonts w:cs="Times New Roman"/>
                <w:szCs w:val="24"/>
                <w:lang w:val="en-GB"/>
              </w:rPr>
            </w:rPrChange>
          </w:rPr>
          <w:delText>f</w:delText>
        </w:r>
        <w:r w:rsidRPr="00CB6E99" w:rsidDel="00541D51">
          <w:rPr>
            <w:rFonts w:cs="Times New Roman"/>
            <w:szCs w:val="24"/>
            <w:lang w:val="en-US"/>
            <w:rPrChange w:id="801" w:author="Kolan" w:date="2012-12-20T16:22:00Z">
              <w:rPr>
                <w:rFonts w:cs="Times New Roman"/>
                <w:szCs w:val="24"/>
                <w:lang w:val="en-GB"/>
              </w:rPr>
            </w:rPrChange>
          </w:rPr>
          <w:delText xml:space="preserve">or that purpose mainly a mixture of ... is used []. </w:delText>
        </w:r>
      </w:del>
    </w:p>
    <w:p w:rsidR="006B1780" w:rsidRPr="00CB6E99" w:rsidDel="00F56981" w:rsidRDefault="008F1049" w:rsidP="0090346E">
      <w:pPr>
        <w:spacing w:line="480" w:lineRule="auto"/>
        <w:rPr>
          <w:del w:id="802" w:author="Kolan" w:date="2012-12-24T17:48:00Z"/>
          <w:rFonts w:cs="Times New Roman"/>
          <w:szCs w:val="24"/>
          <w:lang w:val="en-US"/>
          <w:rPrChange w:id="803" w:author="Kolan" w:date="2012-12-20T16:22:00Z">
            <w:rPr>
              <w:del w:id="804" w:author="Kolan" w:date="2012-12-24T17:48:00Z"/>
              <w:rFonts w:cs="Times New Roman"/>
              <w:szCs w:val="24"/>
              <w:lang w:val="en-GB"/>
            </w:rPr>
          </w:rPrChange>
        </w:rPr>
      </w:pPr>
      <w:del w:id="805" w:author="Kolan" w:date="2012-12-24T17:48:00Z">
        <w:r w:rsidRPr="00CB6E99" w:rsidDel="00F56981">
          <w:rPr>
            <w:rFonts w:cs="Times New Roman"/>
            <w:szCs w:val="24"/>
            <w:lang w:val="en-US"/>
            <w:rPrChange w:id="806" w:author="Kolan" w:date="2012-12-20T16:22:00Z">
              <w:rPr>
                <w:rFonts w:cs="Times New Roman"/>
                <w:szCs w:val="24"/>
                <w:lang w:val="en-GB"/>
              </w:rPr>
            </w:rPrChange>
          </w:rPr>
          <w:delText>For</w:delText>
        </w:r>
        <w:r w:rsidR="000A7DC1" w:rsidRPr="00CB6E99" w:rsidDel="00F56981">
          <w:rPr>
            <w:rFonts w:cs="Times New Roman"/>
            <w:szCs w:val="24"/>
            <w:lang w:val="en-US"/>
            <w:rPrChange w:id="807" w:author="Kolan" w:date="2012-12-20T16:22:00Z">
              <w:rPr>
                <w:rFonts w:cs="Times New Roman"/>
                <w:szCs w:val="24"/>
                <w:lang w:val="en-GB"/>
              </w:rPr>
            </w:rPrChange>
          </w:rPr>
          <w:delText xml:space="preserve"> SiGe crystal etching mainly a mixture of </w:delText>
        </w:r>
        <w:r w:rsidRPr="00CB6E99" w:rsidDel="00F56981">
          <w:rPr>
            <w:rFonts w:cs="Times New Roman"/>
            <w:szCs w:val="24"/>
            <w:lang w:val="en-US"/>
            <w:rPrChange w:id="808" w:author="Kolan" w:date="2012-12-20T16:22:00Z">
              <w:rPr>
                <w:rFonts w:cs="Times New Roman"/>
                <w:szCs w:val="24"/>
                <w:lang w:val="en-GB"/>
              </w:rPr>
            </w:rPrChange>
          </w:rPr>
          <w:delText>HF:H</w:delText>
        </w:r>
        <w:r w:rsidRPr="00CB6E99" w:rsidDel="00F56981">
          <w:rPr>
            <w:rFonts w:cs="Times New Roman"/>
            <w:szCs w:val="24"/>
            <w:vertAlign w:val="subscript"/>
            <w:lang w:val="en-US"/>
            <w:rPrChange w:id="809" w:author="Kolan" w:date="2012-12-20T16:22:00Z">
              <w:rPr>
                <w:rFonts w:cs="Times New Roman"/>
                <w:szCs w:val="24"/>
                <w:vertAlign w:val="subscript"/>
                <w:lang w:val="en-GB"/>
              </w:rPr>
            </w:rPrChange>
          </w:rPr>
          <w:delText>2</w:delText>
        </w:r>
        <w:r w:rsidRPr="00CB6E99" w:rsidDel="00F56981">
          <w:rPr>
            <w:rFonts w:cs="Times New Roman"/>
            <w:szCs w:val="24"/>
            <w:lang w:val="en-US"/>
            <w:rPrChange w:id="810" w:author="Kolan" w:date="2012-12-20T16:22:00Z">
              <w:rPr>
                <w:rFonts w:cs="Times New Roman"/>
                <w:szCs w:val="24"/>
                <w:lang w:val="en-GB"/>
              </w:rPr>
            </w:rPrChange>
          </w:rPr>
          <w:delText>O</w:delText>
        </w:r>
        <w:r w:rsidRPr="00CB6E99" w:rsidDel="00F56981">
          <w:rPr>
            <w:rFonts w:cs="Times New Roman"/>
            <w:szCs w:val="24"/>
            <w:vertAlign w:val="subscript"/>
            <w:lang w:val="en-US"/>
            <w:rPrChange w:id="811" w:author="Kolan" w:date="2012-12-20T16:22:00Z">
              <w:rPr>
                <w:rFonts w:cs="Times New Roman"/>
                <w:szCs w:val="24"/>
                <w:vertAlign w:val="subscript"/>
                <w:lang w:val="en-GB"/>
              </w:rPr>
            </w:rPrChange>
          </w:rPr>
          <w:delText>2</w:delText>
        </w:r>
        <w:r w:rsidRPr="00CB6E99" w:rsidDel="00F56981">
          <w:rPr>
            <w:rFonts w:cs="Times New Roman"/>
            <w:szCs w:val="24"/>
            <w:lang w:val="en-US"/>
            <w:rPrChange w:id="812" w:author="Kolan" w:date="2012-12-20T16:22:00Z">
              <w:rPr>
                <w:rFonts w:cs="Times New Roman"/>
                <w:szCs w:val="24"/>
                <w:lang w:val="en-GB"/>
              </w:rPr>
            </w:rPrChange>
          </w:rPr>
          <w:delText>:CH</w:delText>
        </w:r>
        <w:r w:rsidRPr="00CB6E99" w:rsidDel="00F56981">
          <w:rPr>
            <w:rFonts w:cs="Times New Roman"/>
            <w:szCs w:val="24"/>
            <w:vertAlign w:val="subscript"/>
            <w:lang w:val="en-US"/>
            <w:rPrChange w:id="813" w:author="Kolan" w:date="2012-12-20T16:22:00Z">
              <w:rPr>
                <w:rFonts w:cs="Times New Roman"/>
                <w:szCs w:val="24"/>
                <w:vertAlign w:val="subscript"/>
                <w:lang w:val="en-GB"/>
              </w:rPr>
            </w:rPrChange>
          </w:rPr>
          <w:delText>3</w:delText>
        </w:r>
        <w:r w:rsidRPr="00CB6E99" w:rsidDel="00F56981">
          <w:rPr>
            <w:rFonts w:cs="Times New Roman"/>
            <w:szCs w:val="24"/>
            <w:lang w:val="en-US"/>
            <w:rPrChange w:id="814" w:author="Kolan" w:date="2012-12-20T16:22:00Z">
              <w:rPr>
                <w:rFonts w:cs="Times New Roman"/>
                <w:szCs w:val="24"/>
                <w:lang w:val="en-GB"/>
              </w:rPr>
            </w:rPrChange>
          </w:rPr>
          <w:delText xml:space="preserve">COOH=1:2:3 </w:delText>
        </w:r>
        <w:r w:rsidR="000A7DC1" w:rsidRPr="00CB6E99" w:rsidDel="00F56981">
          <w:rPr>
            <w:rFonts w:cs="Times New Roman"/>
            <w:szCs w:val="24"/>
            <w:lang w:val="en-US"/>
            <w:rPrChange w:id="815" w:author="Kolan" w:date="2012-12-20T16:22:00Z">
              <w:rPr>
                <w:rFonts w:cs="Times New Roman"/>
                <w:szCs w:val="24"/>
                <w:lang w:val="en-GB"/>
              </w:rPr>
            </w:rPrChange>
          </w:rPr>
          <w:delText>is used and TMAH is not a standard solution</w:delText>
        </w:r>
      </w:del>
      <w:del w:id="816" w:author="Kolan" w:date="2012-12-20T18:29:00Z">
        <w:r w:rsidR="00F927CA" w:rsidRPr="00CB6E99" w:rsidDel="009D67D4">
          <w:rPr>
            <w:rFonts w:cs="Times New Roman"/>
            <w:szCs w:val="24"/>
            <w:lang w:val="en-US"/>
            <w:rPrChange w:id="817" w:author="Kolan" w:date="2012-12-20T16:22:00Z">
              <w:rPr>
                <w:rFonts w:cs="Times New Roman"/>
                <w:szCs w:val="24"/>
                <w:lang w:val="en-GB"/>
              </w:rPr>
            </w:rPrChange>
          </w:rPr>
          <w:delText xml:space="preserve"> </w:delText>
        </w:r>
        <w:r w:rsidR="00240994" w:rsidRPr="00CB6E99" w:rsidDel="009D67D4">
          <w:rPr>
            <w:rFonts w:cs="Times New Roman"/>
            <w:szCs w:val="24"/>
            <w:lang w:val="en-US"/>
            <w:rPrChange w:id="818" w:author="Kolan" w:date="2012-12-20T16:22:00Z">
              <w:rPr>
                <w:rFonts w:cs="Times New Roman"/>
                <w:szCs w:val="24"/>
                <w:lang w:val="en-GB"/>
              </w:rPr>
            </w:rPrChange>
          </w:rPr>
          <w:fldChar w:fldCharType="begin"/>
        </w:r>
        <w:r w:rsidR="00F927CA" w:rsidRPr="00CB6E99" w:rsidDel="009D67D4">
          <w:rPr>
            <w:rFonts w:cs="Times New Roman"/>
            <w:szCs w:val="24"/>
            <w:lang w:val="en-US"/>
            <w:rPrChange w:id="819" w:author="Kolan" w:date="2012-12-20T16:22:00Z">
              <w:rPr>
                <w:rFonts w:cs="Times New Roman"/>
                <w:szCs w:val="24"/>
                <w:lang w:val="en-GB"/>
              </w:rPr>
            </w:rPrChange>
          </w:rPr>
          <w:delInstrText xml:space="preserve"> ADDIN ZOTERO_ITEM {"sort":true,"citationItems":[{"uri":["http://zotero.org/users/17577/items/E25HPSD7"]}]} </w:delInstrText>
        </w:r>
        <w:r w:rsidR="00240994" w:rsidRPr="00CB6E99" w:rsidDel="009D67D4">
          <w:rPr>
            <w:rFonts w:cs="Times New Roman"/>
            <w:szCs w:val="24"/>
            <w:lang w:val="en-US"/>
            <w:rPrChange w:id="820" w:author="Kolan" w:date="2012-12-20T16:22:00Z">
              <w:rPr>
                <w:rFonts w:cs="Times New Roman"/>
                <w:szCs w:val="24"/>
                <w:lang w:val="en-GB"/>
              </w:rPr>
            </w:rPrChange>
          </w:rPr>
          <w:fldChar w:fldCharType="separate"/>
        </w:r>
        <w:r w:rsidR="00662E44" w:rsidRPr="00CB6E99" w:rsidDel="009D67D4">
          <w:rPr>
            <w:rFonts w:cs="Times New Roman"/>
            <w:lang w:val="en-US"/>
            <w:rPrChange w:id="821" w:author="Kolan" w:date="2012-12-20T16:22:00Z">
              <w:rPr>
                <w:rFonts w:cs="Times New Roman"/>
                <w:lang w:val="en-GB"/>
              </w:rPr>
            </w:rPrChange>
          </w:rPr>
          <w:delText>[1]</w:delText>
        </w:r>
        <w:r w:rsidR="00240994" w:rsidRPr="00CB6E99" w:rsidDel="009D67D4">
          <w:rPr>
            <w:rFonts w:cs="Times New Roman"/>
            <w:szCs w:val="24"/>
            <w:lang w:val="en-US"/>
            <w:rPrChange w:id="822" w:author="Kolan" w:date="2012-12-20T16:22:00Z">
              <w:rPr>
                <w:rFonts w:cs="Times New Roman"/>
                <w:szCs w:val="24"/>
                <w:lang w:val="en-GB"/>
              </w:rPr>
            </w:rPrChange>
          </w:rPr>
          <w:fldChar w:fldCharType="end"/>
        </w:r>
      </w:del>
      <w:del w:id="823" w:author="Kolan" w:date="2012-12-24T17:48:00Z">
        <w:r w:rsidR="000A7DC1" w:rsidRPr="00CB6E99" w:rsidDel="00F56981">
          <w:rPr>
            <w:rFonts w:cs="Times New Roman"/>
            <w:szCs w:val="24"/>
            <w:lang w:val="en-US"/>
            <w:rPrChange w:id="824" w:author="Kolan" w:date="2012-12-20T16:22:00Z">
              <w:rPr>
                <w:rFonts w:cs="Times New Roman"/>
                <w:szCs w:val="24"/>
                <w:lang w:val="en-GB"/>
              </w:rPr>
            </w:rPrChange>
          </w:rPr>
          <w:delText>.</w:delText>
        </w:r>
        <w:r w:rsidR="00F927CA" w:rsidRPr="00CB6E99" w:rsidDel="00F56981">
          <w:rPr>
            <w:rFonts w:cs="Times New Roman"/>
            <w:szCs w:val="24"/>
            <w:lang w:val="en-US"/>
            <w:rPrChange w:id="825" w:author="Kolan" w:date="2012-12-20T16:22:00Z">
              <w:rPr>
                <w:rFonts w:cs="Times New Roman"/>
                <w:szCs w:val="24"/>
                <w:lang w:val="en-GB"/>
              </w:rPr>
            </w:rPrChange>
          </w:rPr>
          <w:delText xml:space="preserve"> </w:delText>
        </w:r>
        <w:r w:rsidR="00C16B14" w:rsidRPr="00CB6E99" w:rsidDel="00F56981">
          <w:rPr>
            <w:rFonts w:cs="Times New Roman"/>
            <w:szCs w:val="24"/>
            <w:lang w:val="en-US"/>
            <w:rPrChange w:id="826" w:author="Kolan" w:date="2012-12-20T16:22:00Z">
              <w:rPr>
                <w:rFonts w:cs="Times New Roman"/>
                <w:szCs w:val="24"/>
                <w:lang w:val="en-GB"/>
              </w:rPr>
            </w:rPrChange>
          </w:rPr>
          <w:delText xml:space="preserve">Our approach of using TMAH was motivated by extremely fragile LAO patterns which may be easily damaged by HF []. TMAH has very good selectivity </w:delText>
        </w:r>
        <w:r w:rsidR="007613D3" w:rsidRPr="00CB6E99" w:rsidDel="00F56981">
          <w:rPr>
            <w:rFonts w:cs="Times New Roman"/>
            <w:szCs w:val="24"/>
            <w:lang w:val="en-US"/>
            <w:rPrChange w:id="827" w:author="Kolan" w:date="2012-12-20T16:22:00Z">
              <w:rPr>
                <w:rFonts w:cs="Times New Roman"/>
                <w:szCs w:val="24"/>
                <w:lang w:val="en-GB"/>
              </w:rPr>
            </w:rPrChange>
          </w:rPr>
          <w:delText>between Si and</w:delText>
        </w:r>
        <w:r w:rsidR="00C16B14" w:rsidRPr="00CB6E99" w:rsidDel="00F56981">
          <w:rPr>
            <w:rFonts w:cs="Times New Roman"/>
            <w:szCs w:val="24"/>
            <w:lang w:val="en-US"/>
            <w:rPrChange w:id="828" w:author="Kolan" w:date="2012-12-20T16:22:00Z">
              <w:rPr>
                <w:rFonts w:cs="Times New Roman"/>
                <w:szCs w:val="24"/>
                <w:lang w:val="en-GB"/>
              </w:rPr>
            </w:rPrChange>
          </w:rPr>
          <w:delText xml:space="preserve"> SiO</w:delText>
        </w:r>
        <w:r w:rsidR="00C16B14" w:rsidRPr="00CB6E99" w:rsidDel="00F56981">
          <w:rPr>
            <w:rFonts w:cs="Times New Roman"/>
            <w:szCs w:val="24"/>
            <w:vertAlign w:val="subscript"/>
            <w:lang w:val="en-US"/>
            <w:rPrChange w:id="829" w:author="Kolan" w:date="2012-12-20T16:22:00Z">
              <w:rPr>
                <w:rFonts w:cs="Times New Roman"/>
                <w:szCs w:val="24"/>
                <w:vertAlign w:val="subscript"/>
                <w:lang w:val="en-GB"/>
              </w:rPr>
            </w:rPrChange>
          </w:rPr>
          <w:delText>2</w:delText>
        </w:r>
        <w:r w:rsidR="00C16B14" w:rsidRPr="00CB6E99" w:rsidDel="00F56981">
          <w:rPr>
            <w:rFonts w:cs="Times New Roman"/>
            <w:szCs w:val="24"/>
            <w:lang w:val="en-US"/>
            <w:rPrChange w:id="830" w:author="Kolan" w:date="2012-12-20T16:22:00Z">
              <w:rPr>
                <w:rFonts w:cs="Times New Roman"/>
                <w:szCs w:val="24"/>
                <w:lang w:val="en-GB"/>
              </w:rPr>
            </w:rPrChange>
          </w:rPr>
          <w:delText xml:space="preserve"> and </w:delText>
        </w:r>
        <w:r w:rsidR="004777A6" w:rsidRPr="00CB6E99" w:rsidDel="00F56981">
          <w:rPr>
            <w:rFonts w:cs="Times New Roman"/>
            <w:szCs w:val="24"/>
            <w:lang w:val="en-US"/>
            <w:rPrChange w:id="831" w:author="Kolan" w:date="2012-12-20T16:22:00Z">
              <w:rPr>
                <w:rFonts w:cs="Times New Roman"/>
                <w:szCs w:val="24"/>
                <w:lang w:val="en-GB"/>
              </w:rPr>
            </w:rPrChange>
          </w:rPr>
          <w:delText>that’s</w:delText>
        </w:r>
        <w:r w:rsidR="00C16B14" w:rsidRPr="00CB6E99" w:rsidDel="00F56981">
          <w:rPr>
            <w:rFonts w:cs="Times New Roman"/>
            <w:szCs w:val="24"/>
            <w:lang w:val="en-US"/>
            <w:rPrChange w:id="832" w:author="Kolan" w:date="2012-12-20T16:22:00Z">
              <w:rPr>
                <w:rFonts w:cs="Times New Roman"/>
                <w:szCs w:val="24"/>
                <w:lang w:val="en-GB"/>
              </w:rPr>
            </w:rPrChange>
          </w:rPr>
          <w:delText xml:space="preserve"> why it was </w:delText>
        </w:r>
        <w:r w:rsidR="004777A6" w:rsidRPr="00CB6E99" w:rsidDel="00F56981">
          <w:rPr>
            <w:rFonts w:cs="Times New Roman"/>
            <w:szCs w:val="24"/>
            <w:lang w:val="en-US"/>
            <w:rPrChange w:id="833" w:author="Kolan" w:date="2012-12-20T16:22:00Z">
              <w:rPr>
                <w:rFonts w:cs="Times New Roman"/>
                <w:szCs w:val="24"/>
                <w:lang w:val="en-GB"/>
              </w:rPr>
            </w:rPrChange>
          </w:rPr>
          <w:delText>chosen</w:delText>
        </w:r>
        <w:r w:rsidR="00C16B14" w:rsidRPr="00CB6E99" w:rsidDel="00F56981">
          <w:rPr>
            <w:rFonts w:cs="Times New Roman"/>
            <w:szCs w:val="24"/>
            <w:lang w:val="en-US"/>
            <w:rPrChange w:id="834" w:author="Kolan" w:date="2012-12-20T16:22:00Z">
              <w:rPr>
                <w:rFonts w:cs="Times New Roman"/>
                <w:szCs w:val="24"/>
                <w:lang w:val="en-GB"/>
              </w:rPr>
            </w:rPrChange>
          </w:rPr>
          <w:delText xml:space="preserve"> over standard KOH etching</w:delText>
        </w:r>
        <w:r w:rsidR="004777A6" w:rsidRPr="00CB6E99" w:rsidDel="00F56981">
          <w:rPr>
            <w:rFonts w:cs="Times New Roman"/>
            <w:szCs w:val="24"/>
            <w:lang w:val="en-US"/>
            <w:rPrChange w:id="835" w:author="Kolan" w:date="2012-12-20T16:22:00Z">
              <w:rPr>
                <w:rFonts w:cs="Times New Roman"/>
                <w:szCs w:val="24"/>
                <w:lang w:val="en-GB"/>
              </w:rPr>
            </w:rPrChange>
          </w:rPr>
          <w:delText xml:space="preserve"> []</w:delText>
        </w:r>
        <w:r w:rsidR="00C16B14" w:rsidRPr="00CB6E99" w:rsidDel="00F56981">
          <w:rPr>
            <w:rFonts w:cs="Times New Roman"/>
            <w:szCs w:val="24"/>
            <w:lang w:val="en-US"/>
            <w:rPrChange w:id="836" w:author="Kolan" w:date="2012-12-20T16:22:00Z">
              <w:rPr>
                <w:rFonts w:cs="Times New Roman"/>
                <w:szCs w:val="24"/>
                <w:lang w:val="en-GB"/>
              </w:rPr>
            </w:rPrChange>
          </w:rPr>
          <w:delText>. In fact</w:delText>
        </w:r>
        <w:r w:rsidR="00BC1E1F" w:rsidRPr="00CB6E99" w:rsidDel="00F56981">
          <w:rPr>
            <w:rFonts w:cs="Times New Roman"/>
            <w:szCs w:val="24"/>
            <w:lang w:val="en-US"/>
            <w:rPrChange w:id="837" w:author="Kolan" w:date="2012-12-20T16:22:00Z">
              <w:rPr>
                <w:rFonts w:cs="Times New Roman"/>
                <w:szCs w:val="24"/>
                <w:lang w:val="en-GB"/>
              </w:rPr>
            </w:rPrChange>
          </w:rPr>
          <w:delText>,</w:delText>
        </w:r>
        <w:r w:rsidR="00C16B14" w:rsidRPr="00CB6E99" w:rsidDel="00F56981">
          <w:rPr>
            <w:rFonts w:cs="Times New Roman"/>
            <w:szCs w:val="24"/>
            <w:lang w:val="en-US"/>
            <w:rPrChange w:id="838" w:author="Kolan" w:date="2012-12-20T16:22:00Z">
              <w:rPr>
                <w:rFonts w:cs="Times New Roman"/>
                <w:szCs w:val="24"/>
                <w:lang w:val="en-GB"/>
              </w:rPr>
            </w:rPrChange>
          </w:rPr>
          <w:delText xml:space="preserve"> etching in KOH </w:delText>
        </w:r>
        <w:r w:rsidR="00BC1E1F" w:rsidRPr="00CB6E99" w:rsidDel="00F56981">
          <w:rPr>
            <w:rFonts w:cs="Times New Roman"/>
            <w:szCs w:val="24"/>
            <w:lang w:val="en-US"/>
            <w:rPrChange w:id="839" w:author="Kolan" w:date="2012-12-20T16:22:00Z">
              <w:rPr>
                <w:rFonts w:cs="Times New Roman"/>
                <w:szCs w:val="24"/>
                <w:lang w:val="en-GB"/>
              </w:rPr>
            </w:rPrChange>
          </w:rPr>
          <w:delText>revealed</w:delText>
        </w:r>
        <w:r w:rsidR="00C16B14" w:rsidRPr="00CB6E99" w:rsidDel="00F56981">
          <w:rPr>
            <w:rFonts w:cs="Times New Roman"/>
            <w:szCs w:val="24"/>
            <w:lang w:val="en-US"/>
            <w:rPrChange w:id="840" w:author="Kolan" w:date="2012-12-20T16:22:00Z">
              <w:rPr>
                <w:rFonts w:cs="Times New Roman"/>
                <w:szCs w:val="24"/>
                <w:lang w:val="en-GB"/>
              </w:rPr>
            </w:rPrChange>
          </w:rPr>
          <w:delText xml:space="preserve"> the lack of selectivity between SiGe/dioxide and in general the patterns were damaged </w:delText>
        </w:r>
        <w:r w:rsidR="00BC1E1F" w:rsidRPr="00CB6E99" w:rsidDel="00F56981">
          <w:rPr>
            <w:rFonts w:cs="Times New Roman"/>
            <w:szCs w:val="24"/>
            <w:lang w:val="en-US"/>
            <w:rPrChange w:id="841" w:author="Kolan" w:date="2012-12-20T16:22:00Z">
              <w:rPr>
                <w:rFonts w:cs="Times New Roman"/>
                <w:szCs w:val="24"/>
                <w:lang w:val="en-GB"/>
              </w:rPr>
            </w:rPrChange>
          </w:rPr>
          <w:delText xml:space="preserve">after </w:delText>
        </w:r>
        <w:r w:rsidR="007613D3" w:rsidRPr="00CB6E99" w:rsidDel="00F56981">
          <w:rPr>
            <w:rFonts w:cs="Times New Roman"/>
            <w:szCs w:val="24"/>
            <w:lang w:val="en-US"/>
            <w:rPrChange w:id="842" w:author="Kolan" w:date="2012-12-20T16:22:00Z">
              <w:rPr>
                <w:rFonts w:cs="Times New Roman"/>
                <w:szCs w:val="24"/>
                <w:lang w:val="en-GB"/>
              </w:rPr>
            </w:rPrChange>
          </w:rPr>
          <w:delText xml:space="preserve">the </w:delText>
        </w:r>
        <w:r w:rsidR="00BC1E1F" w:rsidRPr="00CB6E99" w:rsidDel="00F56981">
          <w:rPr>
            <w:rFonts w:cs="Times New Roman"/>
            <w:szCs w:val="24"/>
            <w:lang w:val="en-US"/>
            <w:rPrChange w:id="843" w:author="Kolan" w:date="2012-12-20T16:22:00Z">
              <w:rPr>
                <w:rFonts w:cs="Times New Roman"/>
                <w:szCs w:val="24"/>
                <w:lang w:val="en-GB"/>
              </w:rPr>
            </w:rPrChange>
          </w:rPr>
          <w:delText>process</w:delText>
        </w:r>
        <w:r w:rsidR="00C16B14" w:rsidRPr="00CB6E99" w:rsidDel="00F56981">
          <w:rPr>
            <w:rFonts w:cs="Times New Roman"/>
            <w:szCs w:val="24"/>
            <w:lang w:val="en-US"/>
            <w:rPrChange w:id="844" w:author="Kolan" w:date="2012-12-20T16:22:00Z">
              <w:rPr>
                <w:rFonts w:cs="Times New Roman"/>
                <w:szCs w:val="24"/>
                <w:lang w:val="en-GB"/>
              </w:rPr>
            </w:rPrChange>
          </w:rPr>
          <w:delText xml:space="preserve"> (not shown) </w:delText>
        </w:r>
      </w:del>
    </w:p>
    <w:p w:rsidR="007563AF" w:rsidRPr="00CB6E99" w:rsidDel="00D53ED3" w:rsidRDefault="007563AF" w:rsidP="0090346E">
      <w:pPr>
        <w:spacing w:line="480" w:lineRule="auto"/>
        <w:rPr>
          <w:del w:id="845" w:author="Kolan" w:date="2012-12-24T20:53:00Z"/>
          <w:rFonts w:cs="Times New Roman"/>
          <w:szCs w:val="24"/>
          <w:lang w:val="en-US"/>
          <w:rPrChange w:id="846" w:author="Kolan" w:date="2012-12-20T16:22:00Z">
            <w:rPr>
              <w:del w:id="847" w:author="Kolan" w:date="2012-12-24T20:53:00Z"/>
              <w:rFonts w:cs="Times New Roman"/>
              <w:szCs w:val="24"/>
              <w:lang w:val="en-GB"/>
            </w:rPr>
          </w:rPrChange>
        </w:rPr>
      </w:pPr>
      <w:del w:id="848" w:author="Kolan" w:date="2012-12-24T20:53:00Z">
        <w:r w:rsidRPr="00CB6E99" w:rsidDel="00D53ED3">
          <w:rPr>
            <w:rFonts w:cs="Times New Roman"/>
            <w:szCs w:val="24"/>
            <w:lang w:val="en-US"/>
            <w:rPrChange w:id="849" w:author="Kolan" w:date="2012-12-20T16:22:00Z">
              <w:rPr>
                <w:rFonts w:cs="Times New Roman"/>
                <w:szCs w:val="24"/>
                <w:lang w:val="en-GB"/>
              </w:rPr>
            </w:rPrChange>
          </w:rPr>
          <w:delText xml:space="preserve">There is not much literature about SiGe etching in aqueous TMAH solution. From our experiments we can conclude that the etching is much slower than for Si crystal. </w:delText>
        </w:r>
      </w:del>
    </w:p>
    <w:p w:rsidR="007D36D5" w:rsidRPr="00CB6E99" w:rsidDel="00D53ED3" w:rsidRDefault="007D36D5" w:rsidP="0090346E">
      <w:pPr>
        <w:spacing w:line="480" w:lineRule="auto"/>
        <w:rPr>
          <w:del w:id="850" w:author="Kolan" w:date="2012-12-24T20:53:00Z"/>
          <w:rFonts w:cs="Times New Roman"/>
          <w:szCs w:val="24"/>
          <w:lang w:val="en-US"/>
          <w:rPrChange w:id="851" w:author="Kolan" w:date="2012-12-20T16:22:00Z">
            <w:rPr>
              <w:del w:id="852" w:author="Kolan" w:date="2012-12-24T20:53:00Z"/>
              <w:rFonts w:cs="Times New Roman"/>
              <w:szCs w:val="24"/>
              <w:lang w:val="en-GB"/>
            </w:rPr>
          </w:rPrChange>
        </w:rPr>
      </w:pPr>
      <w:del w:id="853" w:author="Kolan" w:date="2012-12-24T20:53:00Z">
        <w:r w:rsidRPr="00CB6E99" w:rsidDel="00D53ED3">
          <w:rPr>
            <w:rFonts w:cs="Times New Roman"/>
            <w:szCs w:val="24"/>
            <w:lang w:val="en-US"/>
            <w:rPrChange w:id="854" w:author="Kolan" w:date="2012-12-20T16:22:00Z">
              <w:rPr>
                <w:rFonts w:cs="Times New Roman"/>
                <w:szCs w:val="24"/>
                <w:lang w:val="en-GB"/>
              </w:rPr>
            </w:rPrChange>
          </w:rPr>
          <w:delText xml:space="preserve">One of the mayor point in the experiment was the reduction of the surface </w:delText>
        </w:r>
        <w:r w:rsidR="008654CD" w:rsidRPr="00CB6E99" w:rsidDel="00D53ED3">
          <w:rPr>
            <w:rFonts w:cs="Times New Roman"/>
            <w:szCs w:val="24"/>
            <w:lang w:val="en-US"/>
            <w:rPrChange w:id="855" w:author="Kolan" w:date="2012-12-20T16:22:00Z">
              <w:rPr>
                <w:rFonts w:cs="Times New Roman"/>
                <w:szCs w:val="24"/>
                <w:lang w:val="en-GB"/>
              </w:rPr>
            </w:rPrChange>
          </w:rPr>
          <w:delText>roughness</w:delText>
        </w:r>
        <w:r w:rsidRPr="00CB6E99" w:rsidDel="00D53ED3">
          <w:rPr>
            <w:rFonts w:cs="Times New Roman"/>
            <w:szCs w:val="24"/>
            <w:lang w:val="en-US"/>
            <w:rPrChange w:id="856" w:author="Kolan" w:date="2012-12-20T16:22:00Z">
              <w:rPr>
                <w:rFonts w:cs="Times New Roman"/>
                <w:szCs w:val="24"/>
                <w:lang w:val="en-GB"/>
              </w:rPr>
            </w:rPrChange>
          </w:rPr>
          <w:delText xml:space="preserve">. From the </w:delText>
        </w:r>
        <w:r w:rsidR="008654CD" w:rsidRPr="00CB6E99" w:rsidDel="00D53ED3">
          <w:rPr>
            <w:rFonts w:cs="Times New Roman"/>
            <w:szCs w:val="24"/>
            <w:lang w:val="en-US"/>
            <w:rPrChange w:id="857" w:author="Kolan" w:date="2012-12-20T16:22:00Z">
              <w:rPr>
                <w:rFonts w:cs="Times New Roman"/>
                <w:szCs w:val="24"/>
                <w:lang w:val="en-GB"/>
              </w:rPr>
            </w:rPrChange>
          </w:rPr>
          <w:delText>preliminary</w:delText>
        </w:r>
        <w:r w:rsidRPr="00CB6E99" w:rsidDel="00D53ED3">
          <w:rPr>
            <w:rFonts w:cs="Times New Roman"/>
            <w:szCs w:val="24"/>
            <w:lang w:val="en-US"/>
            <w:rPrChange w:id="858" w:author="Kolan" w:date="2012-12-20T16:22:00Z">
              <w:rPr>
                <w:rFonts w:cs="Times New Roman"/>
                <w:szCs w:val="24"/>
                <w:lang w:val="en-GB"/>
              </w:rPr>
            </w:rPrChange>
          </w:rPr>
          <w:delText xml:space="preserve"> experiments we evidenced that the </w:delText>
        </w:r>
        <w:r w:rsidR="008654CD" w:rsidRPr="00CB6E99" w:rsidDel="00D53ED3">
          <w:rPr>
            <w:rFonts w:cs="Times New Roman"/>
            <w:szCs w:val="24"/>
            <w:lang w:val="en-US"/>
            <w:rPrChange w:id="859" w:author="Kolan" w:date="2012-12-20T16:22:00Z">
              <w:rPr>
                <w:rFonts w:cs="Times New Roman"/>
                <w:szCs w:val="24"/>
                <w:lang w:val="en-GB"/>
              </w:rPr>
            </w:rPrChange>
          </w:rPr>
          <w:delText>surface</w:delText>
        </w:r>
        <w:r w:rsidRPr="00CB6E99" w:rsidDel="00D53ED3">
          <w:rPr>
            <w:rFonts w:cs="Times New Roman"/>
            <w:szCs w:val="24"/>
            <w:lang w:val="en-US"/>
            <w:rPrChange w:id="860" w:author="Kolan" w:date="2012-12-20T16:22:00Z">
              <w:rPr>
                <w:rFonts w:cs="Times New Roman"/>
                <w:szCs w:val="24"/>
                <w:lang w:val="en-GB"/>
              </w:rPr>
            </w:rPrChange>
          </w:rPr>
          <w:delText xml:space="preserve"> roughness can </w:delText>
        </w:r>
        <w:r w:rsidR="008654CD" w:rsidRPr="00CB6E99" w:rsidDel="00D53ED3">
          <w:rPr>
            <w:rFonts w:cs="Times New Roman"/>
            <w:szCs w:val="24"/>
            <w:lang w:val="en-US"/>
            <w:rPrChange w:id="861" w:author="Kolan" w:date="2012-12-20T16:22:00Z">
              <w:rPr>
                <w:rFonts w:cs="Times New Roman"/>
                <w:szCs w:val="24"/>
                <w:lang w:val="en-GB"/>
              </w:rPr>
            </w:rPrChange>
          </w:rPr>
          <w:delText>easily</w:delText>
        </w:r>
        <w:r w:rsidRPr="00CB6E99" w:rsidDel="00D53ED3">
          <w:rPr>
            <w:rFonts w:cs="Times New Roman"/>
            <w:szCs w:val="24"/>
            <w:lang w:val="en-US"/>
            <w:rPrChange w:id="862" w:author="Kolan" w:date="2012-12-20T16:22:00Z">
              <w:rPr>
                <w:rFonts w:cs="Times New Roman"/>
                <w:szCs w:val="24"/>
                <w:lang w:val="en-GB"/>
              </w:rPr>
            </w:rPrChange>
          </w:rPr>
          <w:delText xml:space="preserve"> be comparable to the height of the fabricated features</w:delText>
        </w:r>
        <w:r w:rsidR="008654CD" w:rsidRPr="00CB6E99" w:rsidDel="00D53ED3">
          <w:rPr>
            <w:rFonts w:cs="Times New Roman"/>
            <w:szCs w:val="24"/>
            <w:lang w:val="en-US"/>
            <w:rPrChange w:id="863" w:author="Kolan" w:date="2012-12-20T16:22:00Z">
              <w:rPr>
                <w:rFonts w:cs="Times New Roman"/>
                <w:szCs w:val="24"/>
                <w:lang w:val="en-GB"/>
              </w:rPr>
            </w:rPrChange>
          </w:rPr>
          <w:delText xml:space="preserve"> (Fig?)</w:delText>
        </w:r>
        <w:r w:rsidRPr="00CB6E99" w:rsidDel="00D53ED3">
          <w:rPr>
            <w:rFonts w:cs="Times New Roman"/>
            <w:szCs w:val="24"/>
            <w:lang w:val="en-US"/>
            <w:rPrChange w:id="864" w:author="Kolan" w:date="2012-12-20T16:22:00Z">
              <w:rPr>
                <w:rFonts w:cs="Times New Roman"/>
                <w:szCs w:val="24"/>
                <w:lang w:val="en-GB"/>
              </w:rPr>
            </w:rPrChange>
          </w:rPr>
          <w:delText xml:space="preserve">. </w:delText>
        </w:r>
      </w:del>
    </w:p>
    <w:p w:rsidR="00F15AB4" w:rsidRPr="00CB6E99" w:rsidDel="00D53ED3" w:rsidRDefault="00F15AB4" w:rsidP="0090346E">
      <w:pPr>
        <w:spacing w:line="480" w:lineRule="auto"/>
        <w:rPr>
          <w:del w:id="865" w:author="Kolan" w:date="2012-12-24T20:53:00Z"/>
          <w:rFonts w:cs="Times New Roman"/>
          <w:szCs w:val="24"/>
          <w:lang w:val="en-US"/>
          <w:rPrChange w:id="866" w:author="Kolan" w:date="2012-12-20T16:22:00Z">
            <w:rPr>
              <w:del w:id="867" w:author="Kolan" w:date="2012-12-24T20:53:00Z"/>
              <w:rFonts w:cs="Times New Roman"/>
              <w:szCs w:val="24"/>
              <w:lang w:val="en-GB"/>
            </w:rPr>
          </w:rPrChange>
        </w:rPr>
      </w:pPr>
    </w:p>
    <w:p w:rsidR="00F15AB4" w:rsidRPr="00CB6E99" w:rsidDel="00D53ED3" w:rsidRDefault="00F15AB4" w:rsidP="0090346E">
      <w:pPr>
        <w:spacing w:line="480" w:lineRule="auto"/>
        <w:rPr>
          <w:del w:id="868" w:author="Kolan" w:date="2012-12-24T20:53:00Z"/>
          <w:rFonts w:cs="Times New Roman"/>
          <w:szCs w:val="24"/>
          <w:lang w:val="en-US"/>
          <w:rPrChange w:id="869" w:author="Kolan" w:date="2012-12-20T16:22:00Z">
            <w:rPr>
              <w:del w:id="870" w:author="Kolan" w:date="2012-12-24T20:53:00Z"/>
              <w:rFonts w:cs="Times New Roman"/>
              <w:szCs w:val="24"/>
              <w:lang w:val="en-GB"/>
            </w:rPr>
          </w:rPrChange>
        </w:rPr>
      </w:pPr>
      <w:del w:id="871" w:author="Kolan" w:date="2012-12-24T20:53:00Z">
        <w:r w:rsidRPr="00CB6E99" w:rsidDel="00D53ED3">
          <w:rPr>
            <w:rFonts w:cs="Times New Roman"/>
            <w:szCs w:val="24"/>
            <w:lang w:val="en-US"/>
            <w:rPrChange w:id="872" w:author="Kolan" w:date="2012-12-20T16:22:00Z">
              <w:rPr>
                <w:rFonts w:cs="Times New Roman"/>
                <w:szCs w:val="24"/>
                <w:lang w:val="en-GB"/>
              </w:rPr>
            </w:rPrChange>
          </w:rPr>
          <w:delText xml:space="preserve">Discontinuous etching procedure requires no additional equipment like ultrasonic bath cleaner. </w:delText>
        </w:r>
      </w:del>
    </w:p>
    <w:p w:rsidR="00541D51" w:rsidRPr="006F4330" w:rsidDel="00D53ED3" w:rsidRDefault="00541D51" w:rsidP="0090346E">
      <w:pPr>
        <w:spacing w:line="480" w:lineRule="auto"/>
        <w:rPr>
          <w:del w:id="873" w:author="Kolan" w:date="2012-12-24T20:53:00Z"/>
          <w:rFonts w:cs="Times New Roman"/>
          <w:szCs w:val="24"/>
          <w:lang w:val="en-US"/>
          <w:rPrChange w:id="874" w:author="Kolan" w:date="2012-12-25T01:39:00Z">
            <w:rPr>
              <w:del w:id="875" w:author="Kolan" w:date="2012-12-24T20:53:00Z"/>
              <w:rFonts w:cs="Times New Roman"/>
              <w:szCs w:val="24"/>
              <w:lang w:val="en-GB"/>
            </w:rPr>
          </w:rPrChange>
        </w:rPr>
      </w:pPr>
    </w:p>
    <w:p w:rsidR="00D53ED3" w:rsidRPr="006F4330" w:rsidRDefault="00D53ED3" w:rsidP="001859C7">
      <w:pPr>
        <w:spacing w:line="480" w:lineRule="auto"/>
        <w:rPr>
          <w:ins w:id="876" w:author="Kolan" w:date="2012-12-24T20:53:00Z"/>
          <w:rFonts w:cs="Times New Roman"/>
          <w:b/>
          <w:szCs w:val="24"/>
          <w:lang w:val="en-US"/>
          <w:rPrChange w:id="877" w:author="Kolan" w:date="2012-12-25T01:39:00Z">
            <w:rPr>
              <w:ins w:id="878" w:author="Kolan" w:date="2012-12-24T20:53:00Z"/>
              <w:rFonts w:cs="Times New Roman"/>
              <w:b/>
              <w:szCs w:val="24"/>
            </w:rPr>
          </w:rPrChange>
        </w:rPr>
      </w:pPr>
    </w:p>
    <w:p w:rsidR="006B1780" w:rsidRPr="00B16365" w:rsidRDefault="006B1780" w:rsidP="001859C7">
      <w:pPr>
        <w:spacing w:line="480" w:lineRule="auto"/>
        <w:rPr>
          <w:rFonts w:cs="Times New Roman"/>
          <w:b/>
          <w:szCs w:val="24"/>
          <w:lang w:val="en-US"/>
          <w:rPrChange w:id="879" w:author="Kolan" w:date="2012-12-25T14:55:00Z">
            <w:rPr>
              <w:rFonts w:cs="Times New Roman"/>
              <w:b/>
              <w:szCs w:val="24"/>
            </w:rPr>
          </w:rPrChange>
        </w:rPr>
      </w:pPr>
      <w:r w:rsidRPr="00B16365">
        <w:rPr>
          <w:rFonts w:cs="Times New Roman"/>
          <w:b/>
          <w:szCs w:val="24"/>
          <w:lang w:val="en-US"/>
          <w:rPrChange w:id="880" w:author="Kolan" w:date="2012-12-25T14:55:00Z">
            <w:rPr>
              <w:rFonts w:cs="Times New Roman"/>
              <w:b/>
              <w:szCs w:val="24"/>
            </w:rPr>
          </w:rPrChange>
        </w:rPr>
        <w:t>2. Experimental details</w:t>
      </w:r>
    </w:p>
    <w:p w:rsidR="002E12B8" w:rsidRPr="002E12B8" w:rsidRDefault="00667B82" w:rsidP="002E12B8">
      <w:pPr>
        <w:spacing w:line="480" w:lineRule="auto"/>
        <w:rPr>
          <w:ins w:id="881" w:author="Kolan" w:date="2012-12-25T02:48:00Z"/>
          <w:rFonts w:cs="Times New Roman"/>
          <w:szCs w:val="24"/>
          <w:lang w:val="en-US"/>
        </w:rPr>
      </w:pPr>
      <w:ins w:id="882" w:author="Kolan" w:date="2012-12-24T23:49:00Z">
        <w:r w:rsidRPr="00B16365">
          <w:rPr>
            <w:rFonts w:cs="Times New Roman"/>
            <w:szCs w:val="24"/>
            <w:lang w:val="en-US"/>
            <w:rPrChange w:id="883" w:author="Kolan" w:date="2012-12-25T14:55:00Z">
              <w:rPr>
                <w:rFonts w:cs="Times New Roman"/>
                <w:szCs w:val="24"/>
              </w:rPr>
            </w:rPrChange>
          </w:rPr>
          <w:tab/>
        </w:r>
      </w:ins>
      <w:ins w:id="884" w:author="Kolan" w:date="2012-12-25T01:11:00Z">
        <w:r w:rsidR="00A53DA9">
          <w:rPr>
            <w:rFonts w:cs="Times New Roman"/>
            <w:szCs w:val="24"/>
            <w:lang w:val="en-US"/>
          </w:rPr>
          <w:t xml:space="preserve">AFM measurements </w:t>
        </w:r>
      </w:ins>
      <w:ins w:id="885" w:author="Kolan" w:date="2012-12-25T01:06:00Z">
        <w:r w:rsidR="00A53DA9">
          <w:rPr>
            <w:rFonts w:cs="Times New Roman"/>
            <w:szCs w:val="24"/>
            <w:lang w:val="en-US"/>
          </w:rPr>
          <w:t xml:space="preserve">were performed using a </w:t>
        </w:r>
        <w:proofErr w:type="spellStart"/>
        <w:r w:rsidR="00A53DA9">
          <w:rPr>
            <w:rFonts w:cs="Times New Roman"/>
            <w:szCs w:val="24"/>
            <w:lang w:val="en-US"/>
          </w:rPr>
          <w:t>Veeco</w:t>
        </w:r>
      </w:ins>
      <w:proofErr w:type="spellEnd"/>
      <w:ins w:id="886" w:author="Kolan" w:date="2012-12-25T01:11:00Z">
        <w:r w:rsidR="00A53DA9">
          <w:rPr>
            <w:rFonts w:cs="Times New Roman"/>
            <w:szCs w:val="24"/>
            <w:lang w:val="en-US"/>
          </w:rPr>
          <w:t xml:space="preserve"> </w:t>
        </w:r>
      </w:ins>
      <w:ins w:id="887" w:author="Kolan" w:date="2012-12-25T01:06:00Z">
        <w:r w:rsidR="00A53DA9" w:rsidRPr="00A53DA9">
          <w:rPr>
            <w:rFonts w:cs="Times New Roman"/>
            <w:szCs w:val="24"/>
            <w:lang w:val="en-US"/>
            <w:rPrChange w:id="888" w:author="Kolan" w:date="2012-12-25T01:06:00Z">
              <w:rPr>
                <w:rFonts w:cs="Times New Roman"/>
                <w:szCs w:val="24"/>
              </w:rPr>
            </w:rPrChange>
          </w:rPr>
          <w:t xml:space="preserve">Dimension </w:t>
        </w:r>
      </w:ins>
      <w:ins w:id="889" w:author="Kolan" w:date="2012-12-25T01:14:00Z">
        <w:r w:rsidR="00592137">
          <w:rPr>
            <w:rFonts w:cs="Times New Roman"/>
            <w:szCs w:val="24"/>
            <w:lang w:val="en-US"/>
          </w:rPr>
          <w:t>3100</w:t>
        </w:r>
      </w:ins>
      <w:ins w:id="890" w:author="Kolan" w:date="2012-12-25T01:06:00Z">
        <w:r w:rsidR="00A53DA9" w:rsidRPr="00A53DA9">
          <w:rPr>
            <w:rFonts w:cs="Times New Roman"/>
            <w:szCs w:val="24"/>
            <w:lang w:val="en-US"/>
            <w:rPrChange w:id="891" w:author="Kolan" w:date="2012-12-25T01:06:00Z">
              <w:rPr>
                <w:rFonts w:cs="Times New Roman"/>
                <w:szCs w:val="24"/>
              </w:rPr>
            </w:rPrChange>
          </w:rPr>
          <w:t xml:space="preserve"> microscope at a room temperature in a </w:t>
        </w:r>
      </w:ins>
      <w:ins w:id="892" w:author="Kolan" w:date="2012-12-25T01:11:00Z">
        <w:r w:rsidR="00A53DA9">
          <w:rPr>
            <w:rFonts w:cs="Times New Roman"/>
            <w:szCs w:val="24"/>
            <w:lang w:val="en-US"/>
          </w:rPr>
          <w:t>tapping-</w:t>
        </w:r>
      </w:ins>
      <w:ins w:id="893" w:author="Kolan" w:date="2012-12-25T01:06:00Z">
        <w:r w:rsidR="00A53DA9" w:rsidRPr="00A53DA9">
          <w:rPr>
            <w:rFonts w:cs="Times New Roman"/>
            <w:szCs w:val="24"/>
            <w:lang w:val="en-US"/>
            <w:rPrChange w:id="894" w:author="Kolan" w:date="2012-12-25T01:06:00Z">
              <w:rPr>
                <w:rFonts w:cs="Times New Roman"/>
                <w:szCs w:val="24"/>
              </w:rPr>
            </w:rPrChange>
          </w:rPr>
          <w:t>mode. A closed loop</w:t>
        </w:r>
      </w:ins>
      <w:ins w:id="895" w:author="Kolan" w:date="2012-12-25T15:03:00Z">
        <w:r w:rsidR="00621837">
          <w:rPr>
            <w:rFonts w:cs="Times New Roman"/>
            <w:szCs w:val="24"/>
            <w:lang w:val="en-US"/>
          </w:rPr>
          <w:t xml:space="preserve"> </w:t>
        </w:r>
        <w:r w:rsidR="006916E3" w:rsidRPr="0088117F">
          <w:rPr>
            <w:rFonts w:cs="Times New Roman"/>
            <w:szCs w:val="24"/>
            <w:lang w:val="en-US"/>
          </w:rPr>
          <w:t>con</w:t>
        </w:r>
        <w:r w:rsidR="006916E3" w:rsidRPr="00A53DA9">
          <w:rPr>
            <w:rFonts w:cs="Times New Roman"/>
            <w:szCs w:val="24"/>
          </w:rPr>
          <w:t>ﬁ</w:t>
        </w:r>
        <w:proofErr w:type="spellStart"/>
        <w:r w:rsidR="006916E3" w:rsidRPr="0088117F">
          <w:rPr>
            <w:rFonts w:cs="Times New Roman"/>
            <w:szCs w:val="24"/>
            <w:lang w:val="en-US"/>
          </w:rPr>
          <w:t>guration</w:t>
        </w:r>
        <w:proofErr w:type="spellEnd"/>
        <w:r w:rsidR="006916E3">
          <w:rPr>
            <w:rFonts w:cs="Times New Roman"/>
            <w:szCs w:val="24"/>
            <w:lang w:val="en-US"/>
          </w:rPr>
          <w:t xml:space="preserve"> </w:t>
        </w:r>
      </w:ins>
      <w:ins w:id="896" w:author="Kolan" w:date="2012-12-25T01:06:00Z">
        <w:r w:rsidR="00592137">
          <w:rPr>
            <w:rFonts w:cs="Times New Roman"/>
            <w:szCs w:val="24"/>
            <w:lang w:val="en-US"/>
          </w:rPr>
          <w:t>of the AFM scanner was used to</w:t>
        </w:r>
      </w:ins>
      <w:ins w:id="897" w:author="Kolan" w:date="2012-12-25T01:11:00Z">
        <w:r w:rsidR="00592137">
          <w:rPr>
            <w:rFonts w:cs="Times New Roman"/>
            <w:szCs w:val="24"/>
            <w:lang w:val="en-US"/>
          </w:rPr>
          <w:t xml:space="preserve"> </w:t>
        </w:r>
      </w:ins>
      <w:ins w:id="898" w:author="Kolan" w:date="2012-12-25T01:06:00Z">
        <w:r w:rsidR="00A53DA9" w:rsidRPr="00A53DA9">
          <w:rPr>
            <w:rFonts w:cs="Times New Roman"/>
            <w:szCs w:val="24"/>
            <w:lang w:val="en-US"/>
            <w:rPrChange w:id="899" w:author="Kolan" w:date="2012-12-25T01:06:00Z">
              <w:rPr>
                <w:rFonts w:cs="Times New Roman"/>
                <w:szCs w:val="24"/>
              </w:rPr>
            </w:rPrChange>
          </w:rPr>
          <w:t>compensate for actuator drift and</w:t>
        </w:r>
        <w:r w:rsidR="00592137">
          <w:rPr>
            <w:rFonts w:cs="Times New Roman"/>
            <w:szCs w:val="24"/>
            <w:lang w:val="en-US"/>
          </w:rPr>
          <w:t xml:space="preserve"> hysteresis. The instrument was</w:t>
        </w:r>
      </w:ins>
      <w:ins w:id="900" w:author="Kolan" w:date="2012-12-25T01:11:00Z">
        <w:r w:rsidR="00592137">
          <w:rPr>
            <w:rFonts w:cs="Times New Roman"/>
            <w:szCs w:val="24"/>
            <w:lang w:val="en-US"/>
          </w:rPr>
          <w:t xml:space="preserve"> </w:t>
        </w:r>
      </w:ins>
      <w:ins w:id="901" w:author="Kolan" w:date="2012-12-25T01:06:00Z">
        <w:r w:rsidR="00A53DA9" w:rsidRPr="00A53DA9">
          <w:rPr>
            <w:rFonts w:cs="Times New Roman"/>
            <w:szCs w:val="24"/>
            <w:lang w:val="en-US"/>
            <w:rPrChange w:id="902" w:author="Kolan" w:date="2012-12-25T01:06:00Z">
              <w:rPr>
                <w:rFonts w:cs="Times New Roman"/>
                <w:szCs w:val="24"/>
              </w:rPr>
            </w:rPrChange>
          </w:rPr>
          <w:t>isolated from vibration, thermal, and ac</w:t>
        </w:r>
        <w:r w:rsidR="00592137">
          <w:rPr>
            <w:rFonts w:cs="Times New Roman"/>
            <w:szCs w:val="24"/>
            <w:lang w:val="en-US"/>
          </w:rPr>
          <w:t>oustic disturbances by locating</w:t>
        </w:r>
      </w:ins>
      <w:ins w:id="903" w:author="Kolan" w:date="2012-12-25T01:11:00Z">
        <w:r w:rsidR="00592137">
          <w:rPr>
            <w:rFonts w:cs="Times New Roman"/>
            <w:szCs w:val="24"/>
            <w:lang w:val="en-US"/>
          </w:rPr>
          <w:t xml:space="preserve"> </w:t>
        </w:r>
      </w:ins>
      <w:ins w:id="904" w:author="Kolan" w:date="2012-12-25T01:06:00Z">
        <w:r w:rsidR="00A53DA9" w:rsidRPr="00A53DA9">
          <w:rPr>
            <w:rFonts w:cs="Times New Roman"/>
            <w:szCs w:val="24"/>
            <w:lang w:val="en-US"/>
            <w:rPrChange w:id="905" w:author="Kolan" w:date="2012-12-25T01:06:00Z">
              <w:rPr>
                <w:rFonts w:cs="Times New Roman"/>
                <w:szCs w:val="24"/>
              </w:rPr>
            </w:rPrChange>
          </w:rPr>
          <w:t>it within an integrated isolation enc</w:t>
        </w:r>
        <w:r w:rsidR="00592137">
          <w:rPr>
            <w:rFonts w:cs="Times New Roman"/>
            <w:szCs w:val="24"/>
            <w:lang w:val="en-US"/>
          </w:rPr>
          <w:t xml:space="preserve">losure on an air table. </w:t>
        </w:r>
      </w:ins>
      <w:ins w:id="906" w:author="Kolan" w:date="2012-12-25T15:05:00Z">
        <w:r w:rsidR="006916E3" w:rsidRPr="00954C01">
          <w:rPr>
            <w:rFonts w:cs="Times New Roman"/>
            <w:szCs w:val="24"/>
            <w:lang w:val="en-US"/>
          </w:rPr>
          <w:t>The ambient air humidity of the laboratory room was maintained at 40%.</w:t>
        </w:r>
        <w:r w:rsidR="006916E3">
          <w:rPr>
            <w:rFonts w:cs="Times New Roman"/>
            <w:szCs w:val="24"/>
            <w:lang w:val="en-US"/>
          </w:rPr>
          <w:t xml:space="preserve"> </w:t>
        </w:r>
      </w:ins>
      <w:ins w:id="907" w:author="Kolan" w:date="2012-12-25T15:04:00Z">
        <w:r w:rsidR="006916E3" w:rsidRPr="002E12B8">
          <w:rPr>
            <w:rFonts w:cs="Times New Roman"/>
            <w:szCs w:val="24"/>
            <w:lang w:val="en-US"/>
          </w:rPr>
          <w:t>Silicon cantilevers, with</w:t>
        </w:r>
        <w:r w:rsidR="006916E3">
          <w:rPr>
            <w:rFonts w:cs="Times New Roman"/>
            <w:szCs w:val="24"/>
            <w:lang w:val="en-US"/>
          </w:rPr>
          <w:t xml:space="preserve"> </w:t>
        </w:r>
        <w:r w:rsidR="006916E3" w:rsidRPr="002E12B8">
          <w:rPr>
            <w:rFonts w:cs="Times New Roman"/>
            <w:szCs w:val="24"/>
            <w:lang w:val="en-US"/>
          </w:rPr>
          <w:t xml:space="preserve">typical tip radius of curvatures of less than </w:t>
        </w:r>
        <w:r w:rsidR="006916E3">
          <w:rPr>
            <w:rFonts w:cs="Times New Roman"/>
            <w:szCs w:val="24"/>
            <w:lang w:val="en-US"/>
          </w:rPr>
          <w:t>8 nm, were uti</w:t>
        </w:r>
        <w:r w:rsidR="006916E3" w:rsidRPr="002E12B8">
          <w:rPr>
            <w:rFonts w:cs="Times New Roman"/>
            <w:szCs w:val="24"/>
            <w:lang w:val="en-US"/>
          </w:rPr>
          <w:t>lized. The average spring constant and resonance frequency</w:t>
        </w:r>
        <w:r w:rsidR="006916E3">
          <w:rPr>
            <w:rFonts w:cs="Times New Roman"/>
            <w:szCs w:val="24"/>
            <w:lang w:val="en-US"/>
          </w:rPr>
          <w:t xml:space="preserve"> </w:t>
        </w:r>
        <w:r w:rsidR="006916E3" w:rsidRPr="002E12B8">
          <w:rPr>
            <w:rFonts w:cs="Times New Roman"/>
            <w:szCs w:val="24"/>
            <w:lang w:val="en-US"/>
          </w:rPr>
          <w:t>were about 4</w:t>
        </w:r>
      </w:ins>
      <w:ins w:id="908" w:author="Kolan" w:date="2012-12-25T15:28:00Z">
        <w:r w:rsidR="007334A5">
          <w:rPr>
            <w:rFonts w:cs="Times New Roman"/>
            <w:szCs w:val="24"/>
            <w:lang w:val="en-US"/>
          </w:rPr>
          <w:t>8</w:t>
        </w:r>
      </w:ins>
      <w:ins w:id="909" w:author="Kolan" w:date="2012-12-25T15:04:00Z">
        <w:r w:rsidR="006916E3" w:rsidRPr="002E12B8">
          <w:rPr>
            <w:rFonts w:cs="Times New Roman"/>
            <w:szCs w:val="24"/>
            <w:lang w:val="en-US"/>
          </w:rPr>
          <w:t xml:space="preserve"> N/m and </w:t>
        </w:r>
      </w:ins>
      <w:ins w:id="910" w:author="Kolan" w:date="2012-12-25T15:28:00Z">
        <w:r w:rsidR="007334A5">
          <w:rPr>
            <w:rFonts w:cs="Times New Roman"/>
            <w:szCs w:val="24"/>
            <w:lang w:val="en-US"/>
          </w:rPr>
          <w:t>275</w:t>
        </w:r>
      </w:ins>
      <w:ins w:id="911" w:author="Kolan" w:date="2012-12-25T15:04:00Z">
        <w:r w:rsidR="006916E3" w:rsidRPr="002E12B8">
          <w:rPr>
            <w:rFonts w:cs="Times New Roman"/>
            <w:szCs w:val="24"/>
            <w:lang w:val="en-US"/>
          </w:rPr>
          <w:t xml:space="preserve"> kHz, respectively. The images</w:t>
        </w:r>
        <w:r w:rsidR="006916E3">
          <w:rPr>
            <w:rFonts w:cs="Times New Roman"/>
            <w:szCs w:val="24"/>
            <w:lang w:val="en-US"/>
          </w:rPr>
          <w:t xml:space="preserve"> </w:t>
        </w:r>
        <w:r w:rsidR="006916E3" w:rsidRPr="002E12B8">
          <w:rPr>
            <w:rFonts w:cs="Times New Roman"/>
            <w:szCs w:val="24"/>
            <w:lang w:val="en-US"/>
          </w:rPr>
          <w:t>were recorded at the scan fr</w:t>
        </w:r>
        <w:r w:rsidR="006916E3">
          <w:rPr>
            <w:rFonts w:cs="Times New Roman"/>
            <w:szCs w:val="24"/>
            <w:lang w:val="en-US"/>
          </w:rPr>
          <w:t>equency of 1 Hz with the resolution of 256</w:t>
        </w:r>
      </w:ins>
      <w:ins w:id="912" w:author="Kolan" w:date="2012-12-25T15:22:00Z">
        <w:r w:rsidR="004E005A">
          <w:rPr>
            <w:rFonts w:cs="Times New Roman"/>
            <w:szCs w:val="24"/>
            <w:lang w:val="en-US"/>
          </w:rPr>
          <w:t>×</w:t>
        </w:r>
      </w:ins>
      <w:ins w:id="913" w:author="Kolan" w:date="2012-12-25T15:04:00Z">
        <w:r w:rsidR="006916E3" w:rsidRPr="002E12B8">
          <w:rPr>
            <w:rFonts w:cs="Times New Roman"/>
            <w:szCs w:val="24"/>
            <w:lang w:val="en-US"/>
          </w:rPr>
          <w:t>256 pixels.</w:t>
        </w:r>
      </w:ins>
      <w:ins w:id="914" w:author="Kolan" w:date="2012-12-25T15:22:00Z">
        <w:r w:rsidR="007334A5">
          <w:rPr>
            <w:rFonts w:cs="Times New Roman"/>
            <w:szCs w:val="24"/>
            <w:lang w:val="en-US"/>
          </w:rPr>
          <w:t xml:space="preserve"> </w:t>
        </w:r>
      </w:ins>
      <w:ins w:id="915" w:author="Kolan" w:date="2012-12-25T02:48:00Z">
        <w:r w:rsidR="002E12B8" w:rsidRPr="002E12B8">
          <w:rPr>
            <w:rFonts w:cs="Times New Roman"/>
            <w:szCs w:val="24"/>
            <w:lang w:val="en-US"/>
          </w:rPr>
          <w:t>The Scanning Probe Image Processor 4.4.6.0</w:t>
        </w:r>
      </w:ins>
      <w:ins w:id="916" w:author="Kolan" w:date="2012-12-25T15:05:00Z">
        <w:r w:rsidR="006756CE">
          <w:rPr>
            <w:rFonts w:cs="Times New Roman"/>
            <w:szCs w:val="24"/>
            <w:lang w:val="en-US"/>
          </w:rPr>
          <w:t xml:space="preserve"> </w:t>
        </w:r>
      </w:ins>
      <w:ins w:id="917" w:author="Kolan" w:date="2012-12-25T02:48:00Z">
        <w:r w:rsidR="002E12B8" w:rsidRPr="002E12B8">
          <w:rPr>
            <w:rFonts w:cs="Times New Roman"/>
            <w:szCs w:val="24"/>
            <w:lang w:val="en-US"/>
          </w:rPr>
          <w:t>(SPIP, Image Metrology, Denmark) was used for the AFM</w:t>
        </w:r>
      </w:ins>
      <w:ins w:id="918" w:author="Kolan" w:date="2012-12-25T15:05:00Z">
        <w:r w:rsidR="006756CE">
          <w:rPr>
            <w:rFonts w:cs="Times New Roman"/>
            <w:szCs w:val="24"/>
            <w:lang w:val="en-US"/>
          </w:rPr>
          <w:t xml:space="preserve"> </w:t>
        </w:r>
      </w:ins>
      <w:ins w:id="919" w:author="Kolan" w:date="2012-12-25T02:48:00Z">
        <w:r w:rsidR="002E12B8" w:rsidRPr="002E12B8">
          <w:rPr>
            <w:rFonts w:cs="Times New Roman"/>
            <w:szCs w:val="24"/>
            <w:lang w:val="en-US"/>
          </w:rPr>
          <w:t>data evaluation.</w:t>
        </w:r>
      </w:ins>
    </w:p>
    <w:p w:rsidR="002E12B8" w:rsidRDefault="002E12B8" w:rsidP="00A53DA9">
      <w:pPr>
        <w:spacing w:line="480" w:lineRule="auto"/>
        <w:rPr>
          <w:ins w:id="920" w:author="Kolan" w:date="2012-12-25T15:29:00Z"/>
          <w:rFonts w:cs="Times New Roman"/>
          <w:szCs w:val="24"/>
          <w:lang w:val="en-US"/>
        </w:rPr>
      </w:pPr>
    </w:p>
    <w:p w:rsidR="001B1EF7" w:rsidRPr="001B1EF7" w:rsidRDefault="001B1EF7" w:rsidP="001B1EF7">
      <w:pPr>
        <w:spacing w:line="480" w:lineRule="auto"/>
        <w:rPr>
          <w:ins w:id="921" w:author="Kolan" w:date="2012-12-25T15:30:00Z"/>
          <w:rFonts w:cs="Times New Roman"/>
          <w:szCs w:val="24"/>
          <w:lang w:val="en-US"/>
        </w:rPr>
      </w:pPr>
      <w:ins w:id="922" w:author="Kolan" w:date="2012-12-25T15:30:00Z">
        <w:r w:rsidRPr="001B1EF7">
          <w:rPr>
            <w:rFonts w:cs="Times New Roman"/>
            <w:szCs w:val="24"/>
            <w:lang w:val="en-US"/>
          </w:rPr>
          <w:t xml:space="preserve">. For the nanostructures' </w:t>
        </w:r>
        <w:proofErr w:type="spellStart"/>
        <w:r w:rsidRPr="001B1EF7">
          <w:rPr>
            <w:rFonts w:cs="Times New Roman"/>
            <w:szCs w:val="24"/>
            <w:lang w:val="en-US"/>
          </w:rPr>
          <w:t>fabrica</w:t>
        </w:r>
        <w:proofErr w:type="spellEnd"/>
        <w:r w:rsidRPr="001B1EF7">
          <w:rPr>
            <w:rFonts w:cs="Times New Roman"/>
            <w:szCs w:val="24"/>
            <w:lang w:val="en-US"/>
          </w:rPr>
          <w:t>-</w:t>
        </w:r>
      </w:ins>
    </w:p>
    <w:p w:rsidR="001B1EF7" w:rsidRPr="001B1EF7" w:rsidRDefault="001B1EF7" w:rsidP="001B1EF7">
      <w:pPr>
        <w:spacing w:line="480" w:lineRule="auto"/>
        <w:rPr>
          <w:ins w:id="923" w:author="Kolan" w:date="2012-12-25T15:30:00Z"/>
          <w:rFonts w:cs="Times New Roman"/>
          <w:szCs w:val="24"/>
          <w:lang w:val="en-US"/>
        </w:rPr>
      </w:pPr>
      <w:proofErr w:type="spellStart"/>
      <w:ins w:id="924" w:author="Kolan" w:date="2012-12-25T15:30:00Z">
        <w:r w:rsidRPr="001B1EF7">
          <w:rPr>
            <w:rFonts w:cs="Times New Roman"/>
            <w:szCs w:val="24"/>
            <w:lang w:val="en-US"/>
          </w:rPr>
          <w:t>tion</w:t>
        </w:r>
        <w:proofErr w:type="spellEnd"/>
        <w:r w:rsidRPr="001B1EF7">
          <w:rPr>
            <w:rFonts w:cs="Times New Roman"/>
            <w:szCs w:val="24"/>
            <w:lang w:val="en-US"/>
          </w:rPr>
          <w:t xml:space="preserve"> we used the commercially available 25% TMAH aqueous solution.</w:t>
        </w:r>
      </w:ins>
    </w:p>
    <w:p w:rsidR="001B1EF7" w:rsidRPr="001B1EF7" w:rsidRDefault="001B1EF7" w:rsidP="001B1EF7">
      <w:pPr>
        <w:spacing w:line="480" w:lineRule="auto"/>
        <w:rPr>
          <w:ins w:id="925" w:author="Kolan" w:date="2012-12-25T15:30:00Z"/>
          <w:rFonts w:cs="Times New Roman"/>
          <w:szCs w:val="24"/>
          <w:lang w:val="en-US"/>
        </w:rPr>
      </w:pPr>
      <w:ins w:id="926" w:author="Kolan" w:date="2012-12-25T15:30:00Z">
        <w:r w:rsidRPr="001B1EF7">
          <w:rPr>
            <w:rFonts w:cs="Times New Roman"/>
            <w:szCs w:val="24"/>
            <w:lang w:val="en-US"/>
          </w:rPr>
          <w:t>In some etching experiments the isopropyl alcohol (IPA) was added to</w:t>
        </w:r>
      </w:ins>
    </w:p>
    <w:p w:rsidR="001B1EF7" w:rsidRPr="001B1EF7" w:rsidRDefault="001B1EF7" w:rsidP="001B1EF7">
      <w:pPr>
        <w:spacing w:line="480" w:lineRule="auto"/>
        <w:rPr>
          <w:ins w:id="927" w:author="Kolan" w:date="2012-12-25T15:30:00Z"/>
          <w:rFonts w:cs="Times New Roman"/>
          <w:szCs w:val="24"/>
          <w:lang w:val="en-US"/>
        </w:rPr>
      </w:pPr>
      <w:ins w:id="928" w:author="Kolan" w:date="2012-12-25T15:30:00Z">
        <w:r w:rsidRPr="001B1EF7">
          <w:rPr>
            <w:rFonts w:cs="Times New Roman"/>
            <w:szCs w:val="24"/>
            <w:lang w:val="en-US"/>
          </w:rPr>
          <w:t>TMAH solution. All experiments were carried out with a stirrer</w:t>
        </w:r>
      </w:ins>
    </w:p>
    <w:p w:rsidR="001B1EF7" w:rsidRPr="001B1EF7" w:rsidRDefault="001B1EF7" w:rsidP="001B1EF7">
      <w:pPr>
        <w:spacing w:line="480" w:lineRule="auto"/>
        <w:rPr>
          <w:ins w:id="929" w:author="Kolan" w:date="2012-12-25T15:30:00Z"/>
          <w:rFonts w:cs="Times New Roman"/>
          <w:szCs w:val="24"/>
          <w:lang w:val="en-US"/>
        </w:rPr>
      </w:pPr>
      <w:ins w:id="930" w:author="Kolan" w:date="2012-12-25T15:30:00Z">
        <w:r w:rsidRPr="001B1EF7">
          <w:rPr>
            <w:rFonts w:cs="Times New Roman"/>
            <w:szCs w:val="24"/>
            <w:lang w:val="en-US"/>
          </w:rPr>
          <w:t xml:space="preserve">running at 100 rpm in a </w:t>
        </w:r>
        <w:proofErr w:type="spellStart"/>
        <w:r w:rsidRPr="001B1EF7">
          <w:rPr>
            <w:rFonts w:cs="Times New Roman"/>
            <w:szCs w:val="24"/>
            <w:lang w:val="en-US"/>
          </w:rPr>
          <w:t>thermostated</w:t>
        </w:r>
        <w:proofErr w:type="spellEnd"/>
        <w:r w:rsidRPr="001B1EF7">
          <w:rPr>
            <w:rFonts w:cs="Times New Roman"/>
            <w:szCs w:val="24"/>
            <w:lang w:val="en-US"/>
          </w:rPr>
          <w:t xml:space="preserve"> vessel allowing the tempera-</w:t>
        </w:r>
      </w:ins>
    </w:p>
    <w:p w:rsidR="001B1EF7" w:rsidRPr="001B1EF7" w:rsidRDefault="001B1EF7" w:rsidP="001B1EF7">
      <w:pPr>
        <w:spacing w:line="480" w:lineRule="auto"/>
        <w:rPr>
          <w:ins w:id="931" w:author="Kolan" w:date="2012-12-25T15:30:00Z"/>
          <w:rFonts w:cs="Times New Roman"/>
          <w:szCs w:val="24"/>
          <w:lang w:val="en-US"/>
        </w:rPr>
      </w:pPr>
      <w:proofErr w:type="spellStart"/>
      <w:ins w:id="932" w:author="Kolan" w:date="2012-12-25T15:30:00Z">
        <w:r w:rsidRPr="001B1EF7">
          <w:rPr>
            <w:rFonts w:cs="Times New Roman"/>
            <w:szCs w:val="24"/>
            <w:lang w:val="en-US"/>
          </w:rPr>
          <w:lastRenderedPageBreak/>
          <w:t>ture</w:t>
        </w:r>
        <w:proofErr w:type="spellEnd"/>
        <w:r w:rsidRPr="001B1EF7">
          <w:rPr>
            <w:rFonts w:cs="Times New Roman"/>
            <w:szCs w:val="24"/>
            <w:lang w:val="en-US"/>
          </w:rPr>
          <w:t xml:space="preserve"> stabilization within ±0.5 °C. The process was performed at 70 °C.</w:t>
        </w:r>
      </w:ins>
    </w:p>
    <w:p w:rsidR="001B1EF7" w:rsidRPr="001B1EF7" w:rsidRDefault="001B1EF7" w:rsidP="001B1EF7">
      <w:pPr>
        <w:spacing w:line="480" w:lineRule="auto"/>
        <w:rPr>
          <w:ins w:id="933" w:author="Kolan" w:date="2012-12-25T15:30:00Z"/>
          <w:rFonts w:cs="Times New Roman"/>
          <w:szCs w:val="24"/>
          <w:lang w:val="en-US"/>
        </w:rPr>
      </w:pPr>
      <w:ins w:id="934" w:author="Kolan" w:date="2012-12-25T15:30:00Z">
        <w:r w:rsidRPr="001B1EF7">
          <w:rPr>
            <w:rFonts w:cs="Times New Roman"/>
            <w:szCs w:val="24"/>
            <w:lang w:val="en-US"/>
          </w:rPr>
          <w:t>After etching, the fabricated test structures were investigated by both</w:t>
        </w:r>
      </w:ins>
    </w:p>
    <w:p w:rsidR="001B1EF7" w:rsidRPr="001B1EF7" w:rsidRDefault="001B1EF7" w:rsidP="001B1EF7">
      <w:pPr>
        <w:spacing w:line="480" w:lineRule="auto"/>
        <w:rPr>
          <w:ins w:id="935" w:author="Kolan" w:date="2012-12-25T15:30:00Z"/>
          <w:rFonts w:cs="Times New Roman"/>
          <w:szCs w:val="24"/>
          <w:lang w:val="en-US"/>
        </w:rPr>
      </w:pPr>
      <w:ins w:id="936" w:author="Kolan" w:date="2012-12-25T15:30:00Z">
        <w:r w:rsidRPr="001B1EF7">
          <w:rPr>
            <w:rFonts w:cs="Times New Roman"/>
            <w:szCs w:val="24"/>
            <w:lang w:val="en-US"/>
          </w:rPr>
          <w:t>a tapping-mode AFM and a Philips XL30 scanning electron microscope</w:t>
        </w:r>
      </w:ins>
    </w:p>
    <w:p w:rsidR="001B1EF7" w:rsidRDefault="001B1EF7" w:rsidP="001B1EF7">
      <w:pPr>
        <w:spacing w:line="480" w:lineRule="auto"/>
        <w:rPr>
          <w:ins w:id="937" w:author="Kolan" w:date="2012-12-25T15:29:00Z"/>
          <w:rFonts w:cs="Times New Roman"/>
          <w:szCs w:val="24"/>
          <w:lang w:val="en-US"/>
        </w:rPr>
      </w:pPr>
      <w:ins w:id="938" w:author="Kolan" w:date="2012-12-25T15:30:00Z">
        <w:r w:rsidRPr="001B1EF7">
          <w:rPr>
            <w:rFonts w:cs="Times New Roman"/>
            <w:szCs w:val="24"/>
            <w:lang w:val="en-US"/>
          </w:rPr>
          <w:t>(SEM) operating at an accelerating voltage of 2 kV.</w:t>
        </w:r>
      </w:ins>
    </w:p>
    <w:p w:rsidR="001B1EF7" w:rsidRDefault="001B1EF7" w:rsidP="00A53DA9">
      <w:pPr>
        <w:spacing w:line="480" w:lineRule="auto"/>
        <w:rPr>
          <w:ins w:id="939" w:author="Kolan" w:date="2012-12-25T15:29:00Z"/>
          <w:rFonts w:cs="Times New Roman"/>
          <w:szCs w:val="24"/>
          <w:lang w:val="en-US"/>
        </w:rPr>
      </w:pPr>
    </w:p>
    <w:p w:rsidR="001B1EF7" w:rsidRDefault="001B1EF7" w:rsidP="00A53DA9">
      <w:pPr>
        <w:spacing w:line="480" w:lineRule="auto"/>
        <w:rPr>
          <w:ins w:id="940" w:author="Kolan" w:date="2012-12-25T02:46:00Z"/>
          <w:rFonts w:cs="Times New Roman"/>
          <w:szCs w:val="24"/>
          <w:lang w:val="en-US"/>
        </w:rPr>
      </w:pPr>
    </w:p>
    <w:p w:rsidR="002E12B8" w:rsidRPr="002E12B8" w:rsidRDefault="002E12B8" w:rsidP="002E12B8">
      <w:pPr>
        <w:spacing w:line="480" w:lineRule="auto"/>
        <w:rPr>
          <w:ins w:id="941" w:author="Kolan" w:date="2012-12-25T02:46:00Z"/>
          <w:rFonts w:cs="Times New Roman"/>
          <w:szCs w:val="24"/>
          <w:lang w:val="en-US"/>
        </w:rPr>
      </w:pPr>
      <w:ins w:id="942" w:author="Kolan" w:date="2012-12-25T02:46:00Z">
        <w:r w:rsidRPr="002E12B8">
          <w:rPr>
            <w:rFonts w:cs="Times New Roman"/>
            <w:szCs w:val="24"/>
            <w:lang w:val="en-US"/>
          </w:rPr>
          <w:t xml:space="preserve">Before performing LAO the quality of the </w:t>
        </w:r>
        <w:proofErr w:type="spellStart"/>
        <w:r w:rsidRPr="002E12B8">
          <w:rPr>
            <w:rFonts w:cs="Times New Roman"/>
            <w:szCs w:val="24"/>
            <w:lang w:val="en-US"/>
          </w:rPr>
          <w:t>SiGe</w:t>
        </w:r>
        <w:proofErr w:type="spellEnd"/>
        <w:r w:rsidRPr="002E12B8">
          <w:rPr>
            <w:rFonts w:cs="Times New Roman"/>
            <w:szCs w:val="24"/>
            <w:lang w:val="en-US"/>
          </w:rPr>
          <w:t xml:space="preserve"> substrate was</w:t>
        </w:r>
      </w:ins>
    </w:p>
    <w:p w:rsidR="002E12B8" w:rsidRPr="002E12B8" w:rsidRDefault="002E12B8" w:rsidP="002E12B8">
      <w:pPr>
        <w:spacing w:line="480" w:lineRule="auto"/>
        <w:rPr>
          <w:ins w:id="943" w:author="Kolan" w:date="2012-12-25T02:46:00Z"/>
          <w:rFonts w:cs="Times New Roman"/>
          <w:szCs w:val="24"/>
          <w:lang w:val="en-US"/>
        </w:rPr>
      </w:pPr>
      <w:ins w:id="944" w:author="Kolan" w:date="2012-12-25T02:46:00Z">
        <w:r w:rsidRPr="002E12B8">
          <w:rPr>
            <w:rFonts w:cs="Times New Roman"/>
            <w:szCs w:val="24"/>
            <w:lang w:val="en-US"/>
          </w:rPr>
          <w:t>investigated by scanning the nanofabrication area in tapping-mode</w:t>
        </w:r>
      </w:ins>
    </w:p>
    <w:p w:rsidR="002E12B8" w:rsidRPr="002E12B8" w:rsidRDefault="002E12B8" w:rsidP="002E12B8">
      <w:pPr>
        <w:spacing w:line="480" w:lineRule="auto"/>
        <w:rPr>
          <w:ins w:id="945" w:author="Kolan" w:date="2012-12-25T02:46:00Z"/>
          <w:rFonts w:cs="Times New Roman"/>
          <w:szCs w:val="24"/>
          <w:lang w:val="en-US"/>
        </w:rPr>
      </w:pPr>
      <w:ins w:id="946" w:author="Kolan" w:date="2012-12-25T02:46:00Z">
        <w:r w:rsidRPr="002E12B8">
          <w:rPr>
            <w:rFonts w:cs="Times New Roman"/>
            <w:szCs w:val="24"/>
            <w:lang w:val="en-US"/>
          </w:rPr>
          <w:t>AFM. As a general rule, after etching in HF solution the root mean</w:t>
        </w:r>
      </w:ins>
    </w:p>
    <w:p w:rsidR="002E12B8" w:rsidRPr="002E12B8" w:rsidRDefault="002E12B8" w:rsidP="002E12B8">
      <w:pPr>
        <w:spacing w:line="480" w:lineRule="auto"/>
        <w:rPr>
          <w:ins w:id="947" w:author="Kolan" w:date="2012-12-25T02:46:00Z"/>
          <w:rFonts w:cs="Times New Roman"/>
          <w:szCs w:val="24"/>
          <w:lang w:val="en-US"/>
        </w:rPr>
      </w:pPr>
      <w:ins w:id="948" w:author="Kolan" w:date="2012-12-25T02:46:00Z">
        <w:r w:rsidRPr="002E12B8">
          <w:rPr>
            <w:rFonts w:cs="Times New Roman"/>
            <w:szCs w:val="24"/>
            <w:lang w:val="en-US"/>
          </w:rPr>
          <w:t xml:space="preserve">square roughness of the </w:t>
        </w:r>
        <w:proofErr w:type="spellStart"/>
        <w:r w:rsidRPr="002E12B8">
          <w:rPr>
            <w:rFonts w:cs="Times New Roman"/>
            <w:szCs w:val="24"/>
            <w:lang w:val="en-US"/>
          </w:rPr>
          <w:t>SiGe</w:t>
        </w:r>
        <w:proofErr w:type="spellEnd"/>
        <w:r w:rsidRPr="002E12B8">
          <w:rPr>
            <w:rFonts w:cs="Times New Roman"/>
            <w:szCs w:val="24"/>
            <w:lang w:val="en-US"/>
          </w:rPr>
          <w:t xml:space="preserve"> surface was lower than 0.2 nm across a</w:t>
        </w:r>
      </w:ins>
    </w:p>
    <w:p w:rsidR="002E12B8" w:rsidRPr="002E12B8" w:rsidRDefault="002E12B8" w:rsidP="002E12B8">
      <w:pPr>
        <w:spacing w:line="480" w:lineRule="auto"/>
        <w:rPr>
          <w:ins w:id="949" w:author="Kolan" w:date="2012-12-25T02:46:00Z"/>
          <w:rFonts w:cs="Times New Roman"/>
          <w:szCs w:val="24"/>
          <w:lang w:val="en-US"/>
        </w:rPr>
      </w:pPr>
      <w:ins w:id="950" w:author="Kolan" w:date="2012-12-25T02:46:00Z">
        <w:r w:rsidRPr="002E12B8">
          <w:rPr>
            <w:rFonts w:cs="Times New Roman"/>
            <w:szCs w:val="24"/>
            <w:lang w:val="en-US"/>
          </w:rPr>
          <w:t xml:space="preserve">2×2 </w:t>
        </w:r>
        <w:proofErr w:type="spellStart"/>
        <w:r w:rsidRPr="002E12B8">
          <w:rPr>
            <w:rFonts w:cs="Times New Roman"/>
            <w:szCs w:val="24"/>
            <w:lang w:val="en-US"/>
          </w:rPr>
          <w:t>μm</w:t>
        </w:r>
        <w:proofErr w:type="spellEnd"/>
      </w:ins>
    </w:p>
    <w:p w:rsidR="002E12B8" w:rsidRPr="002E12B8" w:rsidRDefault="002E12B8" w:rsidP="002E12B8">
      <w:pPr>
        <w:spacing w:line="480" w:lineRule="auto"/>
        <w:rPr>
          <w:ins w:id="951" w:author="Kolan" w:date="2012-12-25T02:46:00Z"/>
          <w:rFonts w:cs="Times New Roman"/>
          <w:szCs w:val="24"/>
          <w:lang w:val="en-US"/>
        </w:rPr>
      </w:pPr>
      <w:ins w:id="952" w:author="Kolan" w:date="2012-12-25T02:46:00Z">
        <w:r w:rsidRPr="002E12B8">
          <w:rPr>
            <w:rFonts w:cs="Times New Roman"/>
            <w:szCs w:val="24"/>
            <w:lang w:val="en-US"/>
          </w:rPr>
          <w:t>2</w:t>
        </w:r>
      </w:ins>
    </w:p>
    <w:p w:rsidR="002E12B8" w:rsidRDefault="002E12B8" w:rsidP="002E12B8">
      <w:pPr>
        <w:spacing w:line="480" w:lineRule="auto"/>
        <w:rPr>
          <w:ins w:id="953" w:author="Kolan" w:date="2012-12-25T02:46:00Z"/>
          <w:rFonts w:cs="Times New Roman"/>
          <w:szCs w:val="24"/>
          <w:lang w:val="en-US"/>
        </w:rPr>
      </w:pPr>
      <w:ins w:id="954" w:author="Kolan" w:date="2012-12-25T02:46:00Z">
        <w:r w:rsidRPr="002E12B8">
          <w:rPr>
            <w:rFonts w:cs="Times New Roman"/>
            <w:szCs w:val="24"/>
            <w:lang w:val="en-US"/>
          </w:rPr>
          <w:t>surface area.</w:t>
        </w:r>
      </w:ins>
    </w:p>
    <w:p w:rsidR="002E12B8" w:rsidRDefault="002E12B8" w:rsidP="002E12B8">
      <w:pPr>
        <w:spacing w:line="480" w:lineRule="auto"/>
        <w:rPr>
          <w:ins w:id="955" w:author="Kolan" w:date="2012-12-25T02:47:00Z"/>
          <w:rFonts w:cs="Times New Roman"/>
          <w:szCs w:val="24"/>
          <w:lang w:val="en-US"/>
        </w:rPr>
      </w:pPr>
    </w:p>
    <w:p w:rsidR="002E12B8" w:rsidRPr="002E12B8" w:rsidRDefault="002E12B8" w:rsidP="002E12B8">
      <w:pPr>
        <w:spacing w:line="480" w:lineRule="auto"/>
        <w:rPr>
          <w:ins w:id="956" w:author="Kolan" w:date="2012-12-25T02:47:00Z"/>
          <w:rFonts w:cs="Times New Roman"/>
          <w:szCs w:val="24"/>
          <w:lang w:val="en-US"/>
        </w:rPr>
      </w:pPr>
      <w:ins w:id="957" w:author="Kolan" w:date="2012-12-25T02:47:00Z">
        <w:r w:rsidRPr="002E12B8">
          <w:rPr>
            <w:rFonts w:cs="Times New Roman"/>
            <w:szCs w:val="24"/>
            <w:lang w:val="en-US"/>
          </w:rPr>
          <w:t>In AFM data analysis, we focused on the variations of</w:t>
        </w:r>
      </w:ins>
    </w:p>
    <w:p w:rsidR="002E12B8" w:rsidRPr="002E12B8" w:rsidRDefault="002E12B8" w:rsidP="002E12B8">
      <w:pPr>
        <w:spacing w:line="480" w:lineRule="auto"/>
        <w:rPr>
          <w:ins w:id="958" w:author="Kolan" w:date="2012-12-25T02:47:00Z"/>
          <w:rFonts w:cs="Times New Roman"/>
          <w:szCs w:val="24"/>
          <w:lang w:val="en-US"/>
        </w:rPr>
      </w:pPr>
      <w:ins w:id="959" w:author="Kolan" w:date="2012-12-25T02:47:00Z">
        <w:r w:rsidRPr="002E12B8">
          <w:rPr>
            <w:rFonts w:cs="Times New Roman"/>
            <w:szCs w:val="24"/>
            <w:lang w:val="en-US"/>
          </w:rPr>
          <w:t xml:space="preserve">RMS surface roughness (S q ) and on the surface height </w:t>
        </w:r>
        <w:proofErr w:type="spellStart"/>
        <w:r w:rsidRPr="002E12B8">
          <w:rPr>
            <w:rFonts w:cs="Times New Roman"/>
            <w:szCs w:val="24"/>
            <w:lang w:val="en-US"/>
          </w:rPr>
          <w:t>histo</w:t>
        </w:r>
        <w:proofErr w:type="spellEnd"/>
        <w:r w:rsidRPr="002E12B8">
          <w:rPr>
            <w:rFonts w:cs="Times New Roman"/>
            <w:szCs w:val="24"/>
            <w:lang w:val="en-US"/>
          </w:rPr>
          <w:t>-</w:t>
        </w:r>
      </w:ins>
    </w:p>
    <w:p w:rsidR="002E12B8" w:rsidRPr="002E12B8" w:rsidRDefault="002E12B8" w:rsidP="002E12B8">
      <w:pPr>
        <w:spacing w:line="480" w:lineRule="auto"/>
        <w:rPr>
          <w:ins w:id="960" w:author="Kolan" w:date="2012-12-25T02:47:00Z"/>
          <w:rFonts w:cs="Times New Roman"/>
          <w:szCs w:val="24"/>
          <w:lang w:val="en-US"/>
        </w:rPr>
      </w:pPr>
      <w:ins w:id="961" w:author="Kolan" w:date="2012-12-25T02:47:00Z">
        <w:r w:rsidRPr="002E12B8">
          <w:rPr>
            <w:rFonts w:cs="Times New Roman"/>
            <w:szCs w:val="24"/>
            <w:lang w:val="en-US"/>
          </w:rPr>
          <w:t xml:space="preserve">grams evolution during the ALD growth. These two </w:t>
        </w:r>
        <w:proofErr w:type="spellStart"/>
        <w:r w:rsidRPr="002E12B8">
          <w:rPr>
            <w:rFonts w:cs="Times New Roman"/>
            <w:szCs w:val="24"/>
            <w:lang w:val="en-US"/>
          </w:rPr>
          <w:t>charac</w:t>
        </w:r>
        <w:proofErr w:type="spellEnd"/>
        <w:r w:rsidRPr="002E12B8">
          <w:rPr>
            <w:rFonts w:cs="Times New Roman"/>
            <w:szCs w:val="24"/>
            <w:lang w:val="en-US"/>
          </w:rPr>
          <w:t>-</w:t>
        </w:r>
      </w:ins>
    </w:p>
    <w:p w:rsidR="002E12B8" w:rsidRPr="002E12B8" w:rsidRDefault="002E12B8" w:rsidP="002E12B8">
      <w:pPr>
        <w:spacing w:line="480" w:lineRule="auto"/>
        <w:rPr>
          <w:ins w:id="962" w:author="Kolan" w:date="2012-12-25T02:47:00Z"/>
          <w:rFonts w:cs="Times New Roman"/>
          <w:szCs w:val="24"/>
          <w:lang w:val="en-US"/>
        </w:rPr>
      </w:pPr>
      <w:proofErr w:type="spellStart"/>
      <w:ins w:id="963" w:author="Kolan" w:date="2012-12-25T02:47:00Z">
        <w:r w:rsidRPr="002E12B8">
          <w:rPr>
            <w:rFonts w:cs="Times New Roman"/>
            <w:szCs w:val="24"/>
            <w:lang w:val="en-US"/>
          </w:rPr>
          <w:t>teristics</w:t>
        </w:r>
        <w:proofErr w:type="spellEnd"/>
        <w:r w:rsidRPr="002E12B8">
          <w:rPr>
            <w:rFonts w:cs="Times New Roman"/>
            <w:szCs w:val="24"/>
            <w:lang w:val="en-US"/>
          </w:rPr>
          <w:t xml:space="preserve"> are related and S q , which for normally distributed</w:t>
        </w:r>
      </w:ins>
    </w:p>
    <w:p w:rsidR="002E12B8" w:rsidRPr="002E12B8" w:rsidRDefault="002E12B8" w:rsidP="002E12B8">
      <w:pPr>
        <w:spacing w:line="480" w:lineRule="auto"/>
        <w:rPr>
          <w:ins w:id="964" w:author="Kolan" w:date="2012-12-25T02:47:00Z"/>
          <w:rFonts w:cs="Times New Roman"/>
          <w:szCs w:val="24"/>
          <w:lang w:val="en-US"/>
        </w:rPr>
      </w:pPr>
      <w:ins w:id="965" w:author="Kolan" w:date="2012-12-25T02:47:00Z">
        <w:r w:rsidRPr="002E12B8">
          <w:rPr>
            <w:rFonts w:cs="Times New Roman"/>
            <w:szCs w:val="24"/>
            <w:lang w:val="en-US"/>
          </w:rPr>
          <w:t>surface heights equals the standard deviation of the height</w:t>
        </w:r>
      </w:ins>
    </w:p>
    <w:p w:rsidR="002E12B8" w:rsidRPr="002E12B8" w:rsidRDefault="002E12B8" w:rsidP="002E12B8">
      <w:pPr>
        <w:spacing w:line="480" w:lineRule="auto"/>
        <w:rPr>
          <w:ins w:id="966" w:author="Kolan" w:date="2012-12-25T02:47:00Z"/>
          <w:rFonts w:cs="Times New Roman"/>
          <w:szCs w:val="24"/>
          <w:lang w:val="en-US"/>
        </w:rPr>
      </w:pPr>
      <w:ins w:id="967" w:author="Kolan" w:date="2012-12-25T02:47:00Z">
        <w:r w:rsidRPr="002E12B8">
          <w:rPr>
            <w:rFonts w:cs="Times New Roman"/>
            <w:szCs w:val="24"/>
            <w:lang w:val="en-US"/>
          </w:rPr>
          <w:lastRenderedPageBreak/>
          <w:t>histogram, describes the spread of the height distribution</w:t>
        </w:r>
      </w:ins>
    </w:p>
    <w:p w:rsidR="002E12B8" w:rsidRPr="002E12B8" w:rsidRDefault="002E12B8" w:rsidP="002E12B8">
      <w:pPr>
        <w:spacing w:line="480" w:lineRule="auto"/>
        <w:rPr>
          <w:ins w:id="968" w:author="Kolan" w:date="2012-12-25T02:47:00Z"/>
          <w:rFonts w:cs="Times New Roman"/>
          <w:szCs w:val="24"/>
          <w:lang w:val="en-US"/>
        </w:rPr>
      </w:pPr>
      <w:ins w:id="969" w:author="Kolan" w:date="2012-12-25T02:47:00Z">
        <w:r w:rsidRPr="002E12B8">
          <w:rPr>
            <w:rFonts w:cs="Times New Roman"/>
            <w:szCs w:val="24"/>
            <w:lang w:val="en-US"/>
          </w:rPr>
          <w:t>(HD) about the mean value.</w:t>
        </w:r>
      </w:ins>
    </w:p>
    <w:p w:rsidR="002E12B8" w:rsidRPr="002E12B8" w:rsidRDefault="002E12B8" w:rsidP="002E12B8">
      <w:pPr>
        <w:spacing w:line="480" w:lineRule="auto"/>
        <w:rPr>
          <w:ins w:id="970" w:author="Kolan" w:date="2012-12-25T02:47:00Z"/>
          <w:rFonts w:cs="Times New Roman"/>
          <w:szCs w:val="24"/>
          <w:lang w:val="en-US"/>
        </w:rPr>
      </w:pPr>
      <w:ins w:id="971" w:author="Kolan" w:date="2012-12-25T02:47:00Z">
        <w:r w:rsidRPr="002E12B8">
          <w:rPr>
            <w:rFonts w:cs="Times New Roman"/>
            <w:szCs w:val="24"/>
            <w:lang w:val="en-US"/>
          </w:rPr>
          <w:t>24</w:t>
        </w:r>
      </w:ins>
    </w:p>
    <w:p w:rsidR="002E12B8" w:rsidRPr="002E12B8" w:rsidRDefault="002E12B8" w:rsidP="002E12B8">
      <w:pPr>
        <w:spacing w:line="480" w:lineRule="auto"/>
        <w:rPr>
          <w:ins w:id="972" w:author="Kolan" w:date="2012-12-25T02:47:00Z"/>
          <w:rFonts w:cs="Times New Roman"/>
          <w:szCs w:val="24"/>
          <w:lang w:val="en-US"/>
        </w:rPr>
      </w:pPr>
      <w:ins w:id="973" w:author="Kolan" w:date="2012-12-25T02:47:00Z">
        <w:r w:rsidRPr="002E12B8">
          <w:rPr>
            <w:rFonts w:cs="Times New Roman"/>
            <w:szCs w:val="24"/>
            <w:lang w:val="en-US"/>
          </w:rPr>
          <w:t>In general, analysis of the HD</w:t>
        </w:r>
      </w:ins>
    </w:p>
    <w:p w:rsidR="002E12B8" w:rsidRPr="002E12B8" w:rsidRDefault="002E12B8" w:rsidP="002E12B8">
      <w:pPr>
        <w:spacing w:line="480" w:lineRule="auto"/>
        <w:rPr>
          <w:ins w:id="974" w:author="Kolan" w:date="2012-12-25T02:47:00Z"/>
          <w:rFonts w:cs="Times New Roman"/>
          <w:szCs w:val="24"/>
          <w:lang w:val="en-US"/>
        </w:rPr>
      </w:pPr>
      <w:ins w:id="975" w:author="Kolan" w:date="2012-12-25T02:47:00Z">
        <w:r w:rsidRPr="002E12B8">
          <w:rPr>
            <w:rFonts w:cs="Times New Roman"/>
            <w:szCs w:val="24"/>
            <w:lang w:val="en-US"/>
          </w:rPr>
          <w:t>can be applied to characterize the surface texture in AFM</w:t>
        </w:r>
      </w:ins>
    </w:p>
    <w:p w:rsidR="002E12B8" w:rsidRPr="002E12B8" w:rsidRDefault="002E12B8" w:rsidP="002E12B8">
      <w:pPr>
        <w:spacing w:line="480" w:lineRule="auto"/>
        <w:rPr>
          <w:ins w:id="976" w:author="Kolan" w:date="2012-12-25T02:47:00Z"/>
          <w:rFonts w:cs="Times New Roman"/>
          <w:szCs w:val="24"/>
          <w:lang w:val="en-US"/>
        </w:rPr>
      </w:pPr>
      <w:ins w:id="977" w:author="Kolan" w:date="2012-12-25T02:47:00Z">
        <w:r w:rsidRPr="002E12B8">
          <w:rPr>
            <w:rFonts w:cs="Times New Roman"/>
            <w:szCs w:val="24"/>
            <w:lang w:val="en-US"/>
          </w:rPr>
          <w:t xml:space="preserve">measurements. The HD study can deliver complex </w:t>
        </w:r>
        <w:proofErr w:type="spellStart"/>
        <w:r w:rsidRPr="002E12B8">
          <w:rPr>
            <w:rFonts w:cs="Times New Roman"/>
            <w:szCs w:val="24"/>
            <w:lang w:val="en-US"/>
          </w:rPr>
          <w:t>informa</w:t>
        </w:r>
        <w:proofErr w:type="spellEnd"/>
        <w:r w:rsidRPr="002E12B8">
          <w:rPr>
            <w:rFonts w:cs="Times New Roman"/>
            <w:szCs w:val="24"/>
            <w:lang w:val="en-US"/>
          </w:rPr>
          <w:t>-</w:t>
        </w:r>
      </w:ins>
    </w:p>
    <w:p w:rsidR="002E12B8" w:rsidRPr="002E12B8" w:rsidRDefault="002E12B8" w:rsidP="002E12B8">
      <w:pPr>
        <w:spacing w:line="480" w:lineRule="auto"/>
        <w:rPr>
          <w:ins w:id="978" w:author="Kolan" w:date="2012-12-25T02:47:00Z"/>
          <w:rFonts w:cs="Times New Roman"/>
          <w:szCs w:val="24"/>
          <w:lang w:val="en-US"/>
        </w:rPr>
      </w:pPr>
      <w:proofErr w:type="spellStart"/>
      <w:ins w:id="979" w:author="Kolan" w:date="2012-12-25T02:47:00Z">
        <w:r w:rsidRPr="002E12B8">
          <w:rPr>
            <w:rFonts w:cs="Times New Roman"/>
            <w:szCs w:val="24"/>
            <w:lang w:val="en-US"/>
          </w:rPr>
          <w:t>tion</w:t>
        </w:r>
        <w:proofErr w:type="spellEnd"/>
        <w:r w:rsidRPr="002E12B8">
          <w:rPr>
            <w:rFonts w:cs="Times New Roman"/>
            <w:szCs w:val="24"/>
            <w:lang w:val="en-US"/>
          </w:rPr>
          <w:t xml:space="preserve"> regarding the evolution of the surface texture during</w:t>
        </w:r>
      </w:ins>
    </w:p>
    <w:p w:rsidR="002E12B8" w:rsidRPr="002E12B8" w:rsidRDefault="002E12B8" w:rsidP="002E12B8">
      <w:pPr>
        <w:spacing w:line="480" w:lineRule="auto"/>
        <w:rPr>
          <w:ins w:id="980" w:author="Kolan" w:date="2012-12-25T02:47:00Z"/>
          <w:rFonts w:cs="Times New Roman"/>
          <w:szCs w:val="24"/>
          <w:lang w:val="en-US"/>
        </w:rPr>
      </w:pPr>
      <w:ins w:id="981" w:author="Kolan" w:date="2012-12-25T02:47:00Z">
        <w:r w:rsidRPr="002E12B8">
          <w:rPr>
            <w:rFonts w:cs="Times New Roman"/>
            <w:szCs w:val="24"/>
            <w:lang w:val="en-US"/>
          </w:rPr>
          <w:t>growth.</w:t>
        </w:r>
      </w:ins>
    </w:p>
    <w:p w:rsidR="002E12B8" w:rsidRDefault="002E12B8" w:rsidP="002E12B8">
      <w:pPr>
        <w:spacing w:line="480" w:lineRule="auto"/>
        <w:rPr>
          <w:ins w:id="982" w:author="Kolan" w:date="2012-12-25T02:47:00Z"/>
          <w:rFonts w:cs="Times New Roman"/>
          <w:szCs w:val="24"/>
          <w:lang w:val="en-US"/>
        </w:rPr>
      </w:pPr>
      <w:ins w:id="983" w:author="Kolan" w:date="2012-12-25T02:47:00Z">
        <w:r w:rsidRPr="002E12B8">
          <w:rPr>
            <w:rFonts w:cs="Times New Roman"/>
            <w:szCs w:val="24"/>
            <w:lang w:val="en-US"/>
          </w:rPr>
          <w:t>25</w:t>
        </w:r>
        <w:r>
          <w:rPr>
            <w:rFonts w:cs="Times New Roman"/>
            <w:szCs w:val="24"/>
            <w:lang w:val="en-US"/>
          </w:rPr>
          <w:t xml:space="preserve"> </w:t>
        </w:r>
        <w:r w:rsidRPr="002E12B8">
          <w:rPr>
            <w:rFonts w:cs="Times New Roman"/>
            <w:szCs w:val="24"/>
            <w:lang w:val="en-US"/>
          </w:rPr>
          <w:t>zotero://attachment/20266/</w:t>
        </w:r>
      </w:ins>
    </w:p>
    <w:p w:rsidR="002E12B8" w:rsidRDefault="002E12B8" w:rsidP="002E12B8">
      <w:pPr>
        <w:spacing w:line="480" w:lineRule="auto"/>
        <w:rPr>
          <w:ins w:id="984" w:author="Kolan" w:date="2012-12-25T02:44:00Z"/>
          <w:rFonts w:cs="Times New Roman"/>
          <w:szCs w:val="24"/>
          <w:lang w:val="en-US"/>
        </w:rPr>
      </w:pPr>
    </w:p>
    <w:p w:rsidR="00D02AF8" w:rsidRPr="00592137" w:rsidRDefault="00D02AF8" w:rsidP="00A53DA9">
      <w:pPr>
        <w:spacing w:line="480" w:lineRule="auto"/>
        <w:rPr>
          <w:ins w:id="985" w:author="Kolan" w:date="2012-12-25T01:06:00Z"/>
          <w:rFonts w:cs="Times New Roman"/>
          <w:szCs w:val="24"/>
          <w:lang w:val="en-US"/>
          <w:rPrChange w:id="986" w:author="Kolan" w:date="2012-12-25T01:18:00Z">
            <w:rPr>
              <w:ins w:id="987" w:author="Kolan" w:date="2012-12-25T01:06:00Z"/>
              <w:rFonts w:cs="Times New Roman"/>
              <w:szCs w:val="24"/>
            </w:rPr>
          </w:rPrChange>
        </w:rPr>
      </w:pPr>
    </w:p>
    <w:p w:rsidR="00A53DA9" w:rsidRPr="00A53DA9" w:rsidRDefault="00A53DA9" w:rsidP="00A53DA9">
      <w:pPr>
        <w:spacing w:line="480" w:lineRule="auto"/>
        <w:rPr>
          <w:ins w:id="988" w:author="Kolan" w:date="2012-12-25T01:06:00Z"/>
          <w:rFonts w:cs="Times New Roman"/>
          <w:szCs w:val="24"/>
          <w:lang w:val="en-US"/>
          <w:rPrChange w:id="989" w:author="Kolan" w:date="2012-12-25T01:06:00Z">
            <w:rPr>
              <w:ins w:id="990" w:author="Kolan" w:date="2012-12-25T01:06:00Z"/>
              <w:rFonts w:cs="Times New Roman"/>
              <w:szCs w:val="24"/>
            </w:rPr>
          </w:rPrChange>
        </w:rPr>
      </w:pPr>
      <w:ins w:id="991" w:author="Kolan" w:date="2012-12-25T01:06:00Z">
        <w:r w:rsidRPr="00A53DA9">
          <w:rPr>
            <w:rFonts w:cs="Times New Roman"/>
            <w:szCs w:val="24"/>
            <w:lang w:val="en-US"/>
            <w:rPrChange w:id="992" w:author="Kolan" w:date="2012-12-25T01:06:00Z">
              <w:rPr>
                <w:rFonts w:cs="Times New Roman"/>
                <w:szCs w:val="24"/>
              </w:rPr>
            </w:rPrChange>
          </w:rPr>
          <w:t>The experiments were performed on the samples with a 55 nm</w:t>
        </w:r>
      </w:ins>
    </w:p>
    <w:p w:rsidR="00A53DA9" w:rsidRPr="00A53DA9" w:rsidRDefault="00A53DA9" w:rsidP="00A53DA9">
      <w:pPr>
        <w:spacing w:line="480" w:lineRule="auto"/>
        <w:rPr>
          <w:ins w:id="993" w:author="Kolan" w:date="2012-12-25T01:06:00Z"/>
          <w:rFonts w:cs="Times New Roman"/>
          <w:szCs w:val="24"/>
          <w:lang w:val="en-US"/>
          <w:rPrChange w:id="994" w:author="Kolan" w:date="2012-12-25T01:06:00Z">
            <w:rPr>
              <w:ins w:id="995" w:author="Kolan" w:date="2012-12-25T01:06:00Z"/>
              <w:rFonts w:cs="Times New Roman"/>
              <w:szCs w:val="24"/>
            </w:rPr>
          </w:rPrChange>
        </w:rPr>
      </w:pPr>
      <w:ins w:id="996" w:author="Kolan" w:date="2012-12-25T01:06:00Z">
        <w:r w:rsidRPr="00A53DA9">
          <w:rPr>
            <w:rFonts w:cs="Times New Roman"/>
            <w:szCs w:val="24"/>
            <w:lang w:val="en-US"/>
            <w:rPrChange w:id="997" w:author="Kolan" w:date="2012-12-25T01:06:00Z">
              <w:rPr>
                <w:rFonts w:cs="Times New Roman"/>
                <w:szCs w:val="24"/>
              </w:rPr>
            </w:rPrChange>
          </w:rPr>
          <w:t xml:space="preserve">thick epitaxial layer of strained </w:t>
        </w:r>
        <w:proofErr w:type="spellStart"/>
        <w:r w:rsidRPr="00A53DA9">
          <w:rPr>
            <w:rFonts w:cs="Times New Roman"/>
            <w:szCs w:val="24"/>
            <w:lang w:val="en-US"/>
            <w:rPrChange w:id="998" w:author="Kolan" w:date="2012-12-25T01:06:00Z">
              <w:rPr>
                <w:rFonts w:cs="Times New Roman"/>
                <w:szCs w:val="24"/>
              </w:rPr>
            </w:rPrChange>
          </w:rPr>
          <w:t>SiGe</w:t>
        </w:r>
        <w:proofErr w:type="spellEnd"/>
        <w:r w:rsidRPr="00A53DA9">
          <w:rPr>
            <w:rFonts w:cs="Times New Roman"/>
            <w:szCs w:val="24"/>
            <w:lang w:val="en-US"/>
            <w:rPrChange w:id="999" w:author="Kolan" w:date="2012-12-25T01:06:00Z">
              <w:rPr>
                <w:rFonts w:cs="Times New Roman"/>
                <w:szCs w:val="24"/>
              </w:rPr>
            </w:rPrChange>
          </w:rPr>
          <w:t xml:space="preserve"> with a </w:t>
        </w:r>
        <w:proofErr w:type="spellStart"/>
        <w:r w:rsidRPr="00A53DA9">
          <w:rPr>
            <w:rFonts w:cs="Times New Roman"/>
            <w:szCs w:val="24"/>
            <w:lang w:val="en-US"/>
            <w:rPrChange w:id="1000" w:author="Kolan" w:date="2012-12-25T01:06:00Z">
              <w:rPr>
                <w:rFonts w:cs="Times New Roman"/>
                <w:szCs w:val="24"/>
              </w:rPr>
            </w:rPrChange>
          </w:rPr>
          <w:t>Ge</w:t>
        </w:r>
        <w:proofErr w:type="spellEnd"/>
        <w:r w:rsidRPr="00A53DA9">
          <w:rPr>
            <w:rFonts w:cs="Times New Roman"/>
            <w:szCs w:val="24"/>
            <w:lang w:val="en-US"/>
            <w:rPrChange w:id="1001" w:author="Kolan" w:date="2012-12-25T01:06:00Z">
              <w:rPr>
                <w:rFonts w:cs="Times New Roman"/>
                <w:szCs w:val="24"/>
              </w:rPr>
            </w:rPrChange>
          </w:rPr>
          <w:t xml:space="preserve"> content of 23 at.%,</w:t>
        </w:r>
      </w:ins>
    </w:p>
    <w:p w:rsidR="00A53DA9" w:rsidRPr="00A53DA9" w:rsidRDefault="00A53DA9" w:rsidP="00A53DA9">
      <w:pPr>
        <w:spacing w:line="480" w:lineRule="auto"/>
        <w:rPr>
          <w:ins w:id="1002" w:author="Kolan" w:date="2012-12-25T01:06:00Z"/>
          <w:rFonts w:cs="Times New Roman"/>
          <w:szCs w:val="24"/>
          <w:lang w:val="en-US"/>
          <w:rPrChange w:id="1003" w:author="Kolan" w:date="2012-12-25T01:06:00Z">
            <w:rPr>
              <w:ins w:id="1004" w:author="Kolan" w:date="2012-12-25T01:06:00Z"/>
              <w:rFonts w:cs="Times New Roman"/>
              <w:szCs w:val="24"/>
            </w:rPr>
          </w:rPrChange>
        </w:rPr>
      </w:pPr>
      <w:ins w:id="1005" w:author="Kolan" w:date="2012-12-25T01:06:00Z">
        <w:r w:rsidRPr="00A53DA9">
          <w:rPr>
            <w:rFonts w:cs="Times New Roman"/>
            <w:szCs w:val="24"/>
            <w:lang w:val="en-US"/>
            <w:rPrChange w:id="1006" w:author="Kolan" w:date="2012-12-25T01:06:00Z">
              <w:rPr>
                <w:rFonts w:cs="Times New Roman"/>
                <w:szCs w:val="24"/>
              </w:rPr>
            </w:rPrChange>
          </w:rPr>
          <w:t>deposited onto a bulk Si(100) wafer.</w:t>
        </w:r>
      </w:ins>
    </w:p>
    <w:p w:rsidR="00A53DA9" w:rsidRPr="00A53DA9" w:rsidRDefault="00A53DA9" w:rsidP="00A53DA9">
      <w:pPr>
        <w:spacing w:line="480" w:lineRule="auto"/>
        <w:rPr>
          <w:ins w:id="1007" w:author="Kolan" w:date="2012-12-25T01:06:00Z"/>
          <w:rFonts w:cs="Times New Roman"/>
          <w:szCs w:val="24"/>
          <w:lang w:val="en-US"/>
          <w:rPrChange w:id="1008" w:author="Kolan" w:date="2012-12-25T01:06:00Z">
            <w:rPr>
              <w:ins w:id="1009" w:author="Kolan" w:date="2012-12-25T01:06:00Z"/>
              <w:rFonts w:cs="Times New Roman"/>
              <w:szCs w:val="24"/>
            </w:rPr>
          </w:rPrChange>
        </w:rPr>
      </w:pPr>
      <w:ins w:id="1010" w:author="Kolan" w:date="2012-12-25T01:06:00Z">
        <w:r w:rsidRPr="00A53DA9">
          <w:rPr>
            <w:rFonts w:cs="Times New Roman"/>
            <w:szCs w:val="24"/>
            <w:lang w:val="en-US"/>
            <w:rPrChange w:id="1011" w:author="Kolan" w:date="2012-12-25T01:06:00Z">
              <w:rPr>
                <w:rFonts w:cs="Times New Roman"/>
                <w:szCs w:val="24"/>
              </w:rPr>
            </w:rPrChange>
          </w:rPr>
          <w:t>In order to perform the AFM nanolithography the sample surface</w:t>
        </w:r>
      </w:ins>
    </w:p>
    <w:p w:rsidR="00A53DA9" w:rsidRPr="00A53DA9" w:rsidRDefault="00A53DA9" w:rsidP="00A53DA9">
      <w:pPr>
        <w:spacing w:line="480" w:lineRule="auto"/>
        <w:rPr>
          <w:ins w:id="1012" w:author="Kolan" w:date="2012-12-25T01:06:00Z"/>
          <w:rFonts w:cs="Times New Roman"/>
          <w:szCs w:val="24"/>
          <w:lang w:val="en-US"/>
          <w:rPrChange w:id="1013" w:author="Kolan" w:date="2012-12-25T01:06:00Z">
            <w:rPr>
              <w:ins w:id="1014" w:author="Kolan" w:date="2012-12-25T01:06:00Z"/>
              <w:rFonts w:cs="Times New Roman"/>
              <w:szCs w:val="24"/>
            </w:rPr>
          </w:rPrChange>
        </w:rPr>
      </w:pPr>
      <w:ins w:id="1015" w:author="Kolan" w:date="2012-12-25T01:06:00Z">
        <w:r w:rsidRPr="00A53DA9">
          <w:rPr>
            <w:rFonts w:cs="Times New Roman"/>
            <w:szCs w:val="24"/>
            <w:lang w:val="en-US"/>
            <w:rPrChange w:id="1016" w:author="Kolan" w:date="2012-12-25T01:06:00Z">
              <w:rPr>
                <w:rFonts w:cs="Times New Roman"/>
                <w:szCs w:val="24"/>
              </w:rPr>
            </w:rPrChange>
          </w:rPr>
          <w:t>was preprocessed. A strained wafer was cleaned in deionized water</w:t>
        </w:r>
      </w:ins>
    </w:p>
    <w:p w:rsidR="00A53DA9" w:rsidRPr="00A53DA9" w:rsidRDefault="00A53DA9" w:rsidP="00A53DA9">
      <w:pPr>
        <w:spacing w:line="480" w:lineRule="auto"/>
        <w:rPr>
          <w:ins w:id="1017" w:author="Kolan" w:date="2012-12-25T01:06:00Z"/>
          <w:rFonts w:cs="Times New Roman"/>
          <w:szCs w:val="24"/>
          <w:lang w:val="en-US"/>
          <w:rPrChange w:id="1018" w:author="Kolan" w:date="2012-12-25T01:06:00Z">
            <w:rPr>
              <w:ins w:id="1019" w:author="Kolan" w:date="2012-12-25T01:06:00Z"/>
              <w:rFonts w:cs="Times New Roman"/>
              <w:szCs w:val="24"/>
            </w:rPr>
          </w:rPrChange>
        </w:rPr>
      </w:pPr>
      <w:ins w:id="1020" w:author="Kolan" w:date="2012-12-25T01:06:00Z">
        <w:r w:rsidRPr="00A53DA9">
          <w:rPr>
            <w:rFonts w:cs="Times New Roman"/>
            <w:szCs w:val="24"/>
            <w:lang w:val="en-US"/>
            <w:rPrChange w:id="1021" w:author="Kolan" w:date="2012-12-25T01:06:00Z">
              <w:rPr>
                <w:rFonts w:cs="Times New Roman"/>
                <w:szCs w:val="24"/>
              </w:rPr>
            </w:rPrChange>
          </w:rPr>
          <w:t>and dried with pure nitrogen. After cleaning, the native oxide was</w:t>
        </w:r>
      </w:ins>
    </w:p>
    <w:p w:rsidR="00A53DA9" w:rsidRPr="00A53DA9" w:rsidRDefault="00A53DA9" w:rsidP="00A53DA9">
      <w:pPr>
        <w:spacing w:line="480" w:lineRule="auto"/>
        <w:rPr>
          <w:ins w:id="1022" w:author="Kolan" w:date="2012-12-25T01:06:00Z"/>
          <w:rFonts w:cs="Times New Roman"/>
          <w:szCs w:val="24"/>
          <w:lang w:val="en-US"/>
          <w:rPrChange w:id="1023" w:author="Kolan" w:date="2012-12-25T01:06:00Z">
            <w:rPr>
              <w:ins w:id="1024" w:author="Kolan" w:date="2012-12-25T01:06:00Z"/>
              <w:rFonts w:cs="Times New Roman"/>
              <w:szCs w:val="24"/>
            </w:rPr>
          </w:rPrChange>
        </w:rPr>
      </w:pPr>
      <w:ins w:id="1025" w:author="Kolan" w:date="2012-12-25T01:06:00Z">
        <w:r w:rsidRPr="00A53DA9">
          <w:rPr>
            <w:rFonts w:cs="Times New Roman"/>
            <w:szCs w:val="24"/>
            <w:lang w:val="en-US"/>
            <w:rPrChange w:id="1026" w:author="Kolan" w:date="2012-12-25T01:06:00Z">
              <w:rPr>
                <w:rFonts w:cs="Times New Roman"/>
                <w:szCs w:val="24"/>
              </w:rPr>
            </w:rPrChange>
          </w:rPr>
          <w:t>removed by dipping in 5% hydro</w:t>
        </w:r>
        <w:r w:rsidRPr="00A53DA9">
          <w:rPr>
            <w:rFonts w:cs="Times New Roman"/>
            <w:szCs w:val="24"/>
          </w:rPr>
          <w:t>ﬂ</w:t>
        </w:r>
        <w:proofErr w:type="spellStart"/>
        <w:r w:rsidRPr="00A53DA9">
          <w:rPr>
            <w:rFonts w:cs="Times New Roman"/>
            <w:szCs w:val="24"/>
            <w:lang w:val="en-US"/>
            <w:rPrChange w:id="1027" w:author="Kolan" w:date="2012-12-25T01:06:00Z">
              <w:rPr>
                <w:rFonts w:cs="Times New Roman"/>
                <w:szCs w:val="24"/>
              </w:rPr>
            </w:rPrChange>
          </w:rPr>
          <w:t>uoric</w:t>
        </w:r>
        <w:proofErr w:type="spellEnd"/>
        <w:r w:rsidRPr="00A53DA9">
          <w:rPr>
            <w:rFonts w:cs="Times New Roman"/>
            <w:szCs w:val="24"/>
            <w:lang w:val="en-US"/>
            <w:rPrChange w:id="1028" w:author="Kolan" w:date="2012-12-25T01:06:00Z">
              <w:rPr>
                <w:rFonts w:cs="Times New Roman"/>
                <w:szCs w:val="24"/>
              </w:rPr>
            </w:rPrChange>
          </w:rPr>
          <w:t xml:space="preserve"> acid (HF) for 120 s. Afterwards</w:t>
        </w:r>
      </w:ins>
    </w:p>
    <w:p w:rsidR="00A53DA9" w:rsidRPr="00A53DA9" w:rsidRDefault="00A53DA9" w:rsidP="00A53DA9">
      <w:pPr>
        <w:spacing w:line="480" w:lineRule="auto"/>
        <w:rPr>
          <w:ins w:id="1029" w:author="Kolan" w:date="2012-12-25T01:07:00Z"/>
          <w:rFonts w:cs="Times New Roman"/>
          <w:szCs w:val="24"/>
          <w:lang w:val="en-US"/>
        </w:rPr>
      </w:pPr>
      <w:ins w:id="1030" w:author="Kolan" w:date="2012-12-25T01:06:00Z">
        <w:r w:rsidRPr="00A53DA9">
          <w:rPr>
            <w:rFonts w:cs="Times New Roman"/>
            <w:szCs w:val="24"/>
            <w:lang w:val="en-US"/>
            <w:rPrChange w:id="1031" w:author="Kolan" w:date="2012-12-25T01:06:00Z">
              <w:rPr>
                <w:rFonts w:cs="Times New Roman"/>
                <w:szCs w:val="24"/>
              </w:rPr>
            </w:rPrChange>
          </w:rPr>
          <w:lastRenderedPageBreak/>
          <w:t>the silicon surface was once again cleaned in deionized water and</w:t>
        </w:r>
      </w:ins>
      <w:ins w:id="1032" w:author="Kolan" w:date="2012-12-25T01:07:00Z">
        <w:r w:rsidRPr="00A53DA9">
          <w:rPr>
            <w:lang w:val="en-US"/>
            <w:rPrChange w:id="1033" w:author="Kolan" w:date="2012-12-25T01:07:00Z">
              <w:rPr/>
            </w:rPrChange>
          </w:rPr>
          <w:t xml:space="preserve"> </w:t>
        </w:r>
        <w:r w:rsidRPr="00A53DA9">
          <w:rPr>
            <w:rFonts w:cs="Times New Roman"/>
            <w:szCs w:val="24"/>
            <w:lang w:val="en-US"/>
          </w:rPr>
          <w:t>dried with pure nitrogen. Besides removing the oxide, the HF bath also</w:t>
        </w:r>
      </w:ins>
    </w:p>
    <w:p w:rsidR="00A53DA9" w:rsidRDefault="00A53DA9" w:rsidP="00A53DA9">
      <w:pPr>
        <w:spacing w:line="480" w:lineRule="auto"/>
        <w:rPr>
          <w:ins w:id="1034" w:author="Kolan" w:date="2012-12-25T01:08:00Z"/>
          <w:rFonts w:cs="Times New Roman"/>
          <w:szCs w:val="24"/>
          <w:lang w:val="en-US"/>
        </w:rPr>
      </w:pPr>
      <w:proofErr w:type="spellStart"/>
      <w:ins w:id="1035" w:author="Kolan" w:date="2012-12-25T01:07:00Z">
        <w:r w:rsidRPr="00A53DA9">
          <w:rPr>
            <w:rFonts w:cs="Times New Roman"/>
            <w:szCs w:val="24"/>
            <w:lang w:val="en-US"/>
          </w:rPr>
          <w:t>passivates</w:t>
        </w:r>
        <w:proofErr w:type="spellEnd"/>
        <w:r w:rsidRPr="00A53DA9">
          <w:rPr>
            <w:rFonts w:cs="Times New Roman"/>
            <w:szCs w:val="24"/>
            <w:lang w:val="en-US"/>
          </w:rPr>
          <w:t xml:space="preserve"> the surface [27,28].</w:t>
        </w:r>
      </w:ins>
    </w:p>
    <w:p w:rsidR="00A53DA9" w:rsidRDefault="00A53DA9" w:rsidP="00A53DA9">
      <w:pPr>
        <w:spacing w:line="480" w:lineRule="auto"/>
        <w:rPr>
          <w:ins w:id="1036" w:author="Kolan" w:date="2012-12-25T01:08:00Z"/>
          <w:rFonts w:cs="Times New Roman"/>
          <w:szCs w:val="24"/>
          <w:lang w:val="en-US"/>
        </w:rPr>
      </w:pPr>
    </w:p>
    <w:p w:rsidR="00A53DA9" w:rsidRPr="00A53DA9" w:rsidRDefault="00A53DA9" w:rsidP="00A53DA9">
      <w:pPr>
        <w:spacing w:line="480" w:lineRule="auto"/>
        <w:rPr>
          <w:ins w:id="1037" w:author="Kolan" w:date="2012-12-25T01:08:00Z"/>
          <w:rFonts w:cs="Times New Roman"/>
          <w:szCs w:val="24"/>
          <w:lang w:val="en-US"/>
        </w:rPr>
      </w:pPr>
      <w:ins w:id="1038" w:author="Kolan" w:date="2012-12-25T01:08:00Z">
        <w:r w:rsidRPr="00A53DA9">
          <w:rPr>
            <w:rFonts w:cs="Times New Roman"/>
            <w:szCs w:val="24"/>
            <w:lang w:val="en-US"/>
          </w:rPr>
          <w:t xml:space="preserve">For the nanostructures' </w:t>
        </w:r>
        <w:proofErr w:type="spellStart"/>
        <w:r w:rsidRPr="00A53DA9">
          <w:rPr>
            <w:rFonts w:cs="Times New Roman"/>
            <w:szCs w:val="24"/>
            <w:lang w:val="en-US"/>
          </w:rPr>
          <w:t>fabrica</w:t>
        </w:r>
        <w:proofErr w:type="spellEnd"/>
        <w:r w:rsidRPr="00A53DA9">
          <w:rPr>
            <w:rFonts w:cs="Times New Roman"/>
            <w:szCs w:val="24"/>
            <w:lang w:val="en-US"/>
          </w:rPr>
          <w:t>-</w:t>
        </w:r>
      </w:ins>
    </w:p>
    <w:p w:rsidR="00A53DA9" w:rsidRPr="00A53DA9" w:rsidRDefault="00A53DA9" w:rsidP="00A53DA9">
      <w:pPr>
        <w:spacing w:line="480" w:lineRule="auto"/>
        <w:rPr>
          <w:ins w:id="1039" w:author="Kolan" w:date="2012-12-25T01:08:00Z"/>
          <w:rFonts w:cs="Times New Roman"/>
          <w:szCs w:val="24"/>
          <w:lang w:val="en-US"/>
        </w:rPr>
      </w:pPr>
      <w:proofErr w:type="spellStart"/>
      <w:ins w:id="1040" w:author="Kolan" w:date="2012-12-25T01:08:00Z">
        <w:r w:rsidRPr="00A53DA9">
          <w:rPr>
            <w:rFonts w:cs="Times New Roman"/>
            <w:szCs w:val="24"/>
            <w:lang w:val="en-US"/>
          </w:rPr>
          <w:t>tion</w:t>
        </w:r>
        <w:proofErr w:type="spellEnd"/>
        <w:r w:rsidRPr="00A53DA9">
          <w:rPr>
            <w:rFonts w:cs="Times New Roman"/>
            <w:szCs w:val="24"/>
            <w:lang w:val="en-US"/>
          </w:rPr>
          <w:t xml:space="preserve"> we used the commercially available 25% TMAH aqueous solution.</w:t>
        </w:r>
      </w:ins>
    </w:p>
    <w:p w:rsidR="00A53DA9" w:rsidRPr="00A53DA9" w:rsidRDefault="00A53DA9" w:rsidP="00A53DA9">
      <w:pPr>
        <w:spacing w:line="480" w:lineRule="auto"/>
        <w:rPr>
          <w:ins w:id="1041" w:author="Kolan" w:date="2012-12-25T01:08:00Z"/>
          <w:rFonts w:cs="Times New Roman"/>
          <w:szCs w:val="24"/>
          <w:lang w:val="en-US"/>
        </w:rPr>
      </w:pPr>
      <w:ins w:id="1042" w:author="Kolan" w:date="2012-12-25T01:08:00Z">
        <w:r w:rsidRPr="00A53DA9">
          <w:rPr>
            <w:rFonts w:cs="Times New Roman"/>
            <w:szCs w:val="24"/>
            <w:lang w:val="en-US"/>
          </w:rPr>
          <w:t>In some etching experiments the isopropyl alcohol (IPA) was added to</w:t>
        </w:r>
      </w:ins>
    </w:p>
    <w:p w:rsidR="00A53DA9" w:rsidRPr="00A53DA9" w:rsidRDefault="00A53DA9" w:rsidP="00A53DA9">
      <w:pPr>
        <w:spacing w:line="480" w:lineRule="auto"/>
        <w:rPr>
          <w:ins w:id="1043" w:author="Kolan" w:date="2012-12-25T01:08:00Z"/>
          <w:rFonts w:cs="Times New Roman"/>
          <w:szCs w:val="24"/>
          <w:lang w:val="en-US"/>
        </w:rPr>
      </w:pPr>
      <w:ins w:id="1044" w:author="Kolan" w:date="2012-12-25T01:08:00Z">
        <w:r w:rsidRPr="00A53DA9">
          <w:rPr>
            <w:rFonts w:cs="Times New Roman"/>
            <w:szCs w:val="24"/>
            <w:lang w:val="en-US"/>
          </w:rPr>
          <w:t>TMAH solution. All experiments were carried out with a stirrer</w:t>
        </w:r>
      </w:ins>
    </w:p>
    <w:p w:rsidR="00A53DA9" w:rsidRPr="00A53DA9" w:rsidRDefault="00A53DA9" w:rsidP="00A53DA9">
      <w:pPr>
        <w:spacing w:line="480" w:lineRule="auto"/>
        <w:rPr>
          <w:ins w:id="1045" w:author="Kolan" w:date="2012-12-25T01:08:00Z"/>
          <w:rFonts w:cs="Times New Roman"/>
          <w:szCs w:val="24"/>
          <w:lang w:val="en-US"/>
        </w:rPr>
      </w:pPr>
      <w:ins w:id="1046" w:author="Kolan" w:date="2012-12-25T01:08:00Z">
        <w:r w:rsidRPr="00A53DA9">
          <w:rPr>
            <w:rFonts w:cs="Times New Roman"/>
            <w:szCs w:val="24"/>
            <w:lang w:val="en-US"/>
          </w:rPr>
          <w:t xml:space="preserve">running at 100 rpm in a </w:t>
        </w:r>
        <w:proofErr w:type="spellStart"/>
        <w:r w:rsidRPr="00A53DA9">
          <w:rPr>
            <w:rFonts w:cs="Times New Roman"/>
            <w:szCs w:val="24"/>
            <w:lang w:val="en-US"/>
          </w:rPr>
          <w:t>thermostated</w:t>
        </w:r>
        <w:proofErr w:type="spellEnd"/>
        <w:r w:rsidRPr="00A53DA9">
          <w:rPr>
            <w:rFonts w:cs="Times New Roman"/>
            <w:szCs w:val="24"/>
            <w:lang w:val="en-US"/>
          </w:rPr>
          <w:t xml:space="preserve"> vessel allowing the tempera-</w:t>
        </w:r>
      </w:ins>
    </w:p>
    <w:p w:rsidR="00A53DA9" w:rsidRPr="00A53DA9" w:rsidRDefault="00A53DA9" w:rsidP="00A53DA9">
      <w:pPr>
        <w:spacing w:line="480" w:lineRule="auto"/>
        <w:rPr>
          <w:ins w:id="1047" w:author="Kolan" w:date="2012-12-25T01:08:00Z"/>
          <w:rFonts w:cs="Times New Roman"/>
          <w:szCs w:val="24"/>
          <w:lang w:val="en-US"/>
        </w:rPr>
      </w:pPr>
      <w:proofErr w:type="spellStart"/>
      <w:ins w:id="1048" w:author="Kolan" w:date="2012-12-25T01:08:00Z">
        <w:r w:rsidRPr="00A53DA9">
          <w:rPr>
            <w:rFonts w:cs="Times New Roman"/>
            <w:szCs w:val="24"/>
            <w:lang w:val="en-US"/>
          </w:rPr>
          <w:t>ture</w:t>
        </w:r>
        <w:proofErr w:type="spellEnd"/>
        <w:r w:rsidRPr="00A53DA9">
          <w:rPr>
            <w:rFonts w:cs="Times New Roman"/>
            <w:szCs w:val="24"/>
            <w:lang w:val="en-US"/>
          </w:rPr>
          <w:t xml:space="preserve"> stabilization within ±0.5 °C. The process was performed at 70 °C.</w:t>
        </w:r>
      </w:ins>
    </w:p>
    <w:p w:rsidR="00A53DA9" w:rsidRPr="00A53DA9" w:rsidRDefault="00A53DA9" w:rsidP="00A53DA9">
      <w:pPr>
        <w:spacing w:line="480" w:lineRule="auto"/>
        <w:rPr>
          <w:ins w:id="1049" w:author="Kolan" w:date="2012-12-25T01:08:00Z"/>
          <w:rFonts w:cs="Times New Roman"/>
          <w:szCs w:val="24"/>
          <w:lang w:val="en-US"/>
        </w:rPr>
      </w:pPr>
      <w:ins w:id="1050" w:author="Kolan" w:date="2012-12-25T01:08:00Z">
        <w:r w:rsidRPr="00A53DA9">
          <w:rPr>
            <w:rFonts w:cs="Times New Roman"/>
            <w:szCs w:val="24"/>
            <w:lang w:val="en-US"/>
          </w:rPr>
          <w:t>After etching, the fabricated test structures were investigated by both</w:t>
        </w:r>
      </w:ins>
    </w:p>
    <w:p w:rsidR="00A53DA9" w:rsidRPr="00A53DA9" w:rsidRDefault="00A53DA9" w:rsidP="00A53DA9">
      <w:pPr>
        <w:spacing w:line="480" w:lineRule="auto"/>
        <w:rPr>
          <w:ins w:id="1051" w:author="Kolan" w:date="2012-12-25T01:06:00Z"/>
          <w:rFonts w:cs="Times New Roman"/>
          <w:szCs w:val="24"/>
          <w:lang w:val="en-US"/>
          <w:rPrChange w:id="1052" w:author="Kolan" w:date="2012-12-25T01:06:00Z">
            <w:rPr>
              <w:ins w:id="1053" w:author="Kolan" w:date="2012-12-25T01:06:00Z"/>
              <w:rFonts w:cs="Times New Roman"/>
              <w:szCs w:val="24"/>
            </w:rPr>
          </w:rPrChange>
        </w:rPr>
      </w:pPr>
      <w:ins w:id="1054" w:author="Kolan" w:date="2012-12-25T01:08:00Z">
        <w:r w:rsidRPr="00A53DA9">
          <w:rPr>
            <w:rFonts w:cs="Times New Roman"/>
            <w:szCs w:val="24"/>
            <w:lang w:val="en-US"/>
          </w:rPr>
          <w:t>a tapping-mode AFM</w:t>
        </w:r>
      </w:ins>
    </w:p>
    <w:p w:rsidR="00A53DA9" w:rsidRPr="00A53DA9" w:rsidRDefault="00A53DA9" w:rsidP="008E09C1">
      <w:pPr>
        <w:spacing w:line="480" w:lineRule="auto"/>
        <w:rPr>
          <w:ins w:id="1055" w:author="Kolan" w:date="2012-12-25T01:06:00Z"/>
          <w:rFonts w:cs="Times New Roman"/>
          <w:szCs w:val="24"/>
          <w:lang w:val="en-US"/>
          <w:rPrChange w:id="1056" w:author="Kolan" w:date="2012-12-25T01:06:00Z">
            <w:rPr>
              <w:ins w:id="1057" w:author="Kolan" w:date="2012-12-25T01:06:00Z"/>
              <w:rFonts w:cs="Times New Roman"/>
              <w:szCs w:val="24"/>
            </w:rPr>
          </w:rPrChange>
        </w:rPr>
      </w:pPr>
    </w:p>
    <w:p w:rsidR="00A53DA9" w:rsidRPr="00A53DA9" w:rsidRDefault="00A53DA9" w:rsidP="008E09C1">
      <w:pPr>
        <w:spacing w:line="480" w:lineRule="auto"/>
        <w:rPr>
          <w:ins w:id="1058" w:author="Kolan" w:date="2012-12-25T01:06:00Z"/>
          <w:rFonts w:cs="Times New Roman"/>
          <w:szCs w:val="24"/>
          <w:lang w:val="en-US"/>
          <w:rPrChange w:id="1059" w:author="Kolan" w:date="2012-12-25T01:06:00Z">
            <w:rPr>
              <w:ins w:id="1060" w:author="Kolan" w:date="2012-12-25T01:06:00Z"/>
              <w:rFonts w:cs="Times New Roman"/>
              <w:szCs w:val="24"/>
            </w:rPr>
          </w:rPrChange>
        </w:rPr>
      </w:pPr>
    </w:p>
    <w:p w:rsidR="001859C7" w:rsidRPr="00B16365" w:rsidDel="00667B82" w:rsidRDefault="0099744E" w:rsidP="001859C7">
      <w:pPr>
        <w:spacing w:line="480" w:lineRule="auto"/>
        <w:rPr>
          <w:rFonts w:cs="Times New Roman"/>
          <w:szCs w:val="24"/>
          <w:lang w:val="en-US"/>
          <w:rPrChange w:id="1061" w:author="Kolan" w:date="2012-12-25T14:55:00Z">
            <w:rPr>
              <w:rFonts w:cs="Times New Roman"/>
              <w:szCs w:val="24"/>
            </w:rPr>
          </w:rPrChange>
        </w:rPr>
      </w:pPr>
      <w:moveFromRangeStart w:id="1062" w:author="Kolan" w:date="2012-12-24T23:49:00Z" w:name="move344156311"/>
      <w:moveFrom w:id="1063" w:author="Kolan" w:date="2012-12-24T23:49:00Z">
        <w:r w:rsidRPr="00B16365" w:rsidDel="00667B82">
          <w:rPr>
            <w:rFonts w:cs="Times New Roman"/>
            <w:szCs w:val="24"/>
            <w:lang w:val="en-US"/>
            <w:rPrChange w:id="1064" w:author="Kolan" w:date="2012-12-25T14:55:00Z">
              <w:rPr>
                <w:rFonts w:cs="Times New Roman"/>
                <w:szCs w:val="24"/>
              </w:rPr>
            </w:rPrChange>
          </w:rPr>
          <w:t xml:space="preserve">Zaczac od okraelenia przyblizonej szybkości trawinia (literatura, elipsometr) – stad by wyniklo dlaczego stowowalem czasy 60s do ok. 340s. </w:t>
        </w:r>
      </w:moveFrom>
    </w:p>
    <w:moveFromRangeEnd w:id="1062"/>
    <w:p w:rsidR="008E09C1" w:rsidRPr="00CB6E99" w:rsidRDefault="008E09C1" w:rsidP="008E09C1">
      <w:pPr>
        <w:spacing w:line="480" w:lineRule="auto"/>
        <w:rPr>
          <w:rFonts w:cs="Times New Roman"/>
          <w:szCs w:val="24"/>
          <w:lang w:val="en-US"/>
          <w:rPrChange w:id="1065" w:author="Kolan" w:date="2012-12-20T16:22:00Z">
            <w:rPr>
              <w:rFonts w:cs="Times New Roman"/>
              <w:szCs w:val="24"/>
              <w:lang w:val="en-GB"/>
            </w:rPr>
          </w:rPrChange>
        </w:rPr>
      </w:pPr>
      <w:r w:rsidRPr="00CB6E99">
        <w:rPr>
          <w:rFonts w:cs="Times New Roman"/>
          <w:szCs w:val="24"/>
          <w:lang w:val="en-US"/>
          <w:rPrChange w:id="1066" w:author="Kolan" w:date="2012-12-20T16:22:00Z">
            <w:rPr>
              <w:rFonts w:cs="Times New Roman"/>
              <w:szCs w:val="24"/>
              <w:lang w:val="en-GB"/>
            </w:rPr>
          </w:rPrChange>
        </w:rPr>
        <w:t xml:space="preserve">The experiments were performed on the samples with a </w:t>
      </w:r>
      <w:r w:rsidR="009F7369" w:rsidRPr="00CB6E99">
        <w:rPr>
          <w:rFonts w:cs="Times New Roman"/>
          <w:szCs w:val="24"/>
          <w:lang w:val="en-US"/>
          <w:rPrChange w:id="1067" w:author="Kolan" w:date="2012-12-20T16:22:00Z">
            <w:rPr>
              <w:rFonts w:cs="Times New Roman"/>
              <w:szCs w:val="24"/>
              <w:lang w:val="en-GB"/>
            </w:rPr>
          </w:rPrChange>
        </w:rPr>
        <w:t>1</w:t>
      </w:r>
      <w:r w:rsidRPr="00CB6E99">
        <w:rPr>
          <w:rFonts w:cs="Times New Roman"/>
          <w:szCs w:val="24"/>
          <w:lang w:val="en-US"/>
          <w:rPrChange w:id="1068" w:author="Kolan" w:date="2012-12-20T16:22:00Z">
            <w:rPr>
              <w:rFonts w:cs="Times New Roman"/>
              <w:szCs w:val="24"/>
              <w:lang w:val="en-GB"/>
            </w:rPr>
          </w:rPrChange>
        </w:rPr>
        <w:t xml:space="preserve">55 nm thick epitaxial layer of strained </w:t>
      </w:r>
      <w:proofErr w:type="spellStart"/>
      <w:r w:rsidRPr="00CB6E99">
        <w:rPr>
          <w:rFonts w:cs="Times New Roman"/>
          <w:szCs w:val="24"/>
          <w:lang w:val="en-US"/>
          <w:rPrChange w:id="1069" w:author="Kolan" w:date="2012-12-20T16:22:00Z">
            <w:rPr>
              <w:rFonts w:cs="Times New Roman"/>
              <w:szCs w:val="24"/>
              <w:lang w:val="en-GB"/>
            </w:rPr>
          </w:rPrChange>
        </w:rPr>
        <w:t>SiG</w:t>
      </w:r>
      <w:r w:rsidR="0006541C" w:rsidRPr="00CB6E99">
        <w:rPr>
          <w:rFonts w:cs="Times New Roman"/>
          <w:szCs w:val="24"/>
          <w:lang w:val="en-US"/>
          <w:rPrChange w:id="1070" w:author="Kolan" w:date="2012-12-20T16:22:00Z">
            <w:rPr>
              <w:rFonts w:cs="Times New Roman"/>
              <w:szCs w:val="24"/>
              <w:lang w:val="en-GB"/>
            </w:rPr>
          </w:rPrChange>
        </w:rPr>
        <w:t>e</w:t>
      </w:r>
      <w:proofErr w:type="spellEnd"/>
      <w:r w:rsidR="0006541C" w:rsidRPr="00CB6E99">
        <w:rPr>
          <w:rFonts w:cs="Times New Roman"/>
          <w:szCs w:val="24"/>
          <w:lang w:val="en-US"/>
          <w:rPrChange w:id="1071" w:author="Kolan" w:date="2012-12-20T16:22:00Z">
            <w:rPr>
              <w:rFonts w:cs="Times New Roman"/>
              <w:szCs w:val="24"/>
              <w:lang w:val="en-GB"/>
            </w:rPr>
          </w:rPrChange>
        </w:rPr>
        <w:t xml:space="preserve"> with a </w:t>
      </w:r>
      <w:proofErr w:type="spellStart"/>
      <w:r w:rsidR="0006541C" w:rsidRPr="00CB6E99">
        <w:rPr>
          <w:rFonts w:cs="Times New Roman"/>
          <w:szCs w:val="24"/>
          <w:lang w:val="en-US"/>
          <w:rPrChange w:id="1072" w:author="Kolan" w:date="2012-12-20T16:22:00Z">
            <w:rPr>
              <w:rFonts w:cs="Times New Roman"/>
              <w:szCs w:val="24"/>
              <w:lang w:val="en-GB"/>
            </w:rPr>
          </w:rPrChange>
        </w:rPr>
        <w:t>Ge</w:t>
      </w:r>
      <w:proofErr w:type="spellEnd"/>
      <w:r w:rsidR="0006541C" w:rsidRPr="00CB6E99">
        <w:rPr>
          <w:rFonts w:cs="Times New Roman"/>
          <w:szCs w:val="24"/>
          <w:lang w:val="en-US"/>
          <w:rPrChange w:id="1073" w:author="Kolan" w:date="2012-12-20T16:22:00Z">
            <w:rPr>
              <w:rFonts w:cs="Times New Roman"/>
              <w:szCs w:val="24"/>
              <w:lang w:val="en-GB"/>
            </w:rPr>
          </w:rPrChange>
        </w:rPr>
        <w:t xml:space="preserve"> content of 20</w:t>
      </w:r>
      <w:r w:rsidRPr="00CB6E99">
        <w:rPr>
          <w:rFonts w:cs="Times New Roman"/>
          <w:szCs w:val="24"/>
          <w:lang w:val="en-US"/>
          <w:rPrChange w:id="1074" w:author="Kolan" w:date="2012-12-20T16:22:00Z">
            <w:rPr>
              <w:rFonts w:cs="Times New Roman"/>
              <w:szCs w:val="24"/>
              <w:lang w:val="en-GB"/>
            </w:rPr>
          </w:rPrChange>
        </w:rPr>
        <w:t xml:space="preserve"> at.%, deposited onto a bulk Si(100) wafer.</w:t>
      </w:r>
    </w:p>
    <w:p w:rsidR="00A53DA9" w:rsidRDefault="00A53DA9" w:rsidP="008E09C1">
      <w:pPr>
        <w:spacing w:line="480" w:lineRule="auto"/>
        <w:rPr>
          <w:ins w:id="1075" w:author="Kolan" w:date="2012-12-25T01:04:00Z"/>
          <w:rFonts w:cs="Times New Roman"/>
          <w:szCs w:val="24"/>
          <w:lang w:val="en-US"/>
        </w:rPr>
      </w:pPr>
    </w:p>
    <w:p w:rsidR="00A53DA9" w:rsidRPr="00A53DA9" w:rsidRDefault="00A53DA9" w:rsidP="00A53DA9">
      <w:pPr>
        <w:spacing w:line="480" w:lineRule="auto"/>
        <w:rPr>
          <w:ins w:id="1076" w:author="Kolan" w:date="2012-12-25T01:04:00Z"/>
          <w:rFonts w:cs="Times New Roman"/>
          <w:szCs w:val="24"/>
          <w:lang w:val="en-US"/>
        </w:rPr>
      </w:pPr>
      <w:ins w:id="1077" w:author="Kolan" w:date="2012-12-25T01:04:00Z">
        <w:r w:rsidRPr="00A53DA9">
          <w:rPr>
            <w:rFonts w:cs="Times New Roman"/>
            <w:szCs w:val="24"/>
            <w:lang w:val="en-US"/>
          </w:rPr>
          <w:t>For the TERS experiments, a patterned sample consisting of a</w:t>
        </w:r>
      </w:ins>
    </w:p>
    <w:p w:rsidR="00A53DA9" w:rsidRPr="00A53DA9" w:rsidRDefault="00A53DA9" w:rsidP="00A53DA9">
      <w:pPr>
        <w:spacing w:line="480" w:lineRule="auto"/>
        <w:rPr>
          <w:ins w:id="1078" w:author="Kolan" w:date="2012-12-25T01:04:00Z"/>
          <w:rFonts w:cs="Times New Roman"/>
          <w:szCs w:val="24"/>
          <w:lang w:val="en-US"/>
        </w:rPr>
      </w:pPr>
      <w:ins w:id="1079" w:author="Kolan" w:date="2012-12-25T01:04:00Z">
        <w:r w:rsidRPr="00A53DA9">
          <w:rPr>
            <w:rFonts w:cs="Times New Roman"/>
            <w:szCs w:val="24"/>
            <w:lang w:val="en-US"/>
          </w:rPr>
          <w:lastRenderedPageBreak/>
          <w:t xml:space="preserve">strained </w:t>
        </w:r>
        <w:proofErr w:type="spellStart"/>
        <w:r w:rsidRPr="00A53DA9">
          <w:rPr>
            <w:rFonts w:cs="Times New Roman"/>
            <w:szCs w:val="24"/>
            <w:lang w:val="en-US"/>
          </w:rPr>
          <w:t>SiGe</w:t>
        </w:r>
        <w:proofErr w:type="spellEnd"/>
        <w:r w:rsidRPr="00A53DA9">
          <w:rPr>
            <w:rFonts w:cs="Times New Roman"/>
            <w:szCs w:val="24"/>
            <w:lang w:val="en-US"/>
          </w:rPr>
          <w:t xml:space="preserve"> ﬁlm with 23 at.% </w:t>
        </w:r>
        <w:proofErr w:type="spellStart"/>
        <w:r w:rsidRPr="00A53DA9">
          <w:rPr>
            <w:rFonts w:cs="Times New Roman"/>
            <w:szCs w:val="24"/>
            <w:lang w:val="en-US"/>
          </w:rPr>
          <w:t>Ge</w:t>
        </w:r>
        <w:proofErr w:type="spellEnd"/>
        <w:r w:rsidRPr="00A53DA9">
          <w:rPr>
            <w:rFonts w:cs="Times New Roman"/>
            <w:szCs w:val="24"/>
            <w:lang w:val="en-US"/>
          </w:rPr>
          <w:t xml:space="preserve"> content was used. After patterning,</w:t>
        </w:r>
      </w:ins>
    </w:p>
    <w:p w:rsidR="00A53DA9" w:rsidRPr="00A53DA9" w:rsidRDefault="00A53DA9" w:rsidP="00A53DA9">
      <w:pPr>
        <w:spacing w:line="480" w:lineRule="auto"/>
        <w:rPr>
          <w:ins w:id="1080" w:author="Kolan" w:date="2012-12-25T01:04:00Z"/>
          <w:rFonts w:cs="Times New Roman"/>
          <w:szCs w:val="24"/>
          <w:lang w:val="en-US"/>
        </w:rPr>
      </w:pPr>
      <w:proofErr w:type="spellStart"/>
      <w:ins w:id="1081" w:author="Kolan" w:date="2012-12-25T01:04:00Z">
        <w:r w:rsidRPr="00A53DA9">
          <w:rPr>
            <w:rFonts w:cs="Times New Roman"/>
            <w:szCs w:val="24"/>
            <w:lang w:val="en-US"/>
          </w:rPr>
          <w:t>SiGe</w:t>
        </w:r>
        <w:proofErr w:type="spellEnd"/>
        <w:r w:rsidRPr="00A53DA9">
          <w:rPr>
            <w:rFonts w:cs="Times New Roman"/>
            <w:szCs w:val="24"/>
            <w:lang w:val="en-US"/>
          </w:rPr>
          <w:t xml:space="preserve"> lines corresponding to the original ﬁlm thickness of 55 nm were</w:t>
        </w:r>
      </w:ins>
    </w:p>
    <w:p w:rsidR="00A53DA9" w:rsidRPr="00A53DA9" w:rsidRDefault="00A53DA9" w:rsidP="00A53DA9">
      <w:pPr>
        <w:spacing w:line="480" w:lineRule="auto"/>
        <w:rPr>
          <w:ins w:id="1082" w:author="Kolan" w:date="2012-12-25T01:04:00Z"/>
          <w:rFonts w:cs="Times New Roman"/>
          <w:szCs w:val="24"/>
          <w:lang w:val="en-US"/>
        </w:rPr>
      </w:pPr>
      <w:ins w:id="1083" w:author="Kolan" w:date="2012-12-25T01:04:00Z">
        <w:r w:rsidRPr="00A53DA9">
          <w:rPr>
            <w:rFonts w:cs="Times New Roman"/>
            <w:szCs w:val="24"/>
            <w:lang w:val="en-US"/>
          </w:rPr>
          <w:t>obtained, whereas the surrounding surface region was etched down to</w:t>
        </w:r>
      </w:ins>
    </w:p>
    <w:p w:rsidR="00A53DA9" w:rsidRPr="00A53DA9" w:rsidRDefault="00A53DA9" w:rsidP="00A53DA9">
      <w:pPr>
        <w:spacing w:line="480" w:lineRule="auto"/>
        <w:rPr>
          <w:ins w:id="1084" w:author="Kolan" w:date="2012-12-25T01:04:00Z"/>
          <w:rFonts w:cs="Times New Roman"/>
          <w:szCs w:val="24"/>
          <w:lang w:val="en-US"/>
        </w:rPr>
      </w:pPr>
      <w:ins w:id="1085" w:author="Kolan" w:date="2012-12-25T01:04:00Z">
        <w:r w:rsidRPr="00A53DA9">
          <w:rPr>
            <w:rFonts w:cs="Times New Roman"/>
            <w:szCs w:val="24"/>
            <w:lang w:val="en-US"/>
          </w:rPr>
          <w:t xml:space="preserve">a remnant </w:t>
        </w:r>
        <w:proofErr w:type="spellStart"/>
        <w:r w:rsidRPr="00A53DA9">
          <w:rPr>
            <w:rFonts w:cs="Times New Roman"/>
            <w:szCs w:val="24"/>
            <w:lang w:val="en-US"/>
          </w:rPr>
          <w:t>SiGe</w:t>
        </w:r>
        <w:proofErr w:type="spellEnd"/>
        <w:r w:rsidRPr="00A53DA9">
          <w:rPr>
            <w:rFonts w:cs="Times New Roman"/>
            <w:szCs w:val="24"/>
            <w:lang w:val="en-US"/>
          </w:rPr>
          <w:t xml:space="preserve"> ﬁlm thickness of 30 nm, resulting in a line height of</w:t>
        </w:r>
      </w:ins>
    </w:p>
    <w:p w:rsidR="00A53DA9" w:rsidRDefault="00A53DA9" w:rsidP="00A53DA9">
      <w:pPr>
        <w:spacing w:line="480" w:lineRule="auto"/>
        <w:rPr>
          <w:ins w:id="1086" w:author="Kolan" w:date="2012-12-25T01:03:00Z"/>
          <w:rFonts w:cs="Times New Roman"/>
          <w:szCs w:val="24"/>
          <w:lang w:val="en-US"/>
        </w:rPr>
      </w:pPr>
      <w:ins w:id="1087" w:author="Kolan" w:date="2012-12-25T01:04:00Z">
        <w:r w:rsidRPr="00A53DA9">
          <w:rPr>
            <w:rFonts w:cs="Times New Roman"/>
            <w:szCs w:val="24"/>
            <w:lang w:val="en-US"/>
          </w:rPr>
          <w:t>about 25 nm.</w:t>
        </w:r>
      </w:ins>
    </w:p>
    <w:p w:rsidR="00A53DA9" w:rsidRDefault="00A53DA9" w:rsidP="008E09C1">
      <w:pPr>
        <w:spacing w:line="480" w:lineRule="auto"/>
        <w:rPr>
          <w:ins w:id="1088" w:author="Kolan" w:date="2012-12-25T01:03:00Z"/>
          <w:rFonts w:cs="Times New Roman"/>
          <w:szCs w:val="24"/>
          <w:lang w:val="en-US"/>
        </w:rPr>
      </w:pPr>
    </w:p>
    <w:p w:rsidR="00C55501" w:rsidRDefault="00C55501" w:rsidP="008E09C1">
      <w:pPr>
        <w:spacing w:line="480" w:lineRule="auto"/>
        <w:rPr>
          <w:ins w:id="1089" w:author="Kolan" w:date="2012-12-21T19:47:00Z"/>
          <w:rFonts w:cs="Times New Roman"/>
          <w:szCs w:val="24"/>
          <w:lang w:val="en-US"/>
        </w:rPr>
      </w:pPr>
      <w:r w:rsidRPr="00CB6E99">
        <w:rPr>
          <w:rFonts w:cs="Times New Roman"/>
          <w:szCs w:val="24"/>
          <w:lang w:val="en-US"/>
          <w:rPrChange w:id="1090" w:author="Kolan" w:date="2012-12-20T16:22:00Z">
            <w:rPr>
              <w:rFonts w:cs="Times New Roman"/>
              <w:szCs w:val="24"/>
              <w:lang w:val="en-GB"/>
            </w:rPr>
          </w:rPrChange>
        </w:rPr>
        <w:t>Before etching experiments the native oxide was removed by immersing the substrate in 5 % HF acid for 60 s</w:t>
      </w:r>
      <w:r w:rsidR="00FB4CDE" w:rsidRPr="00CB6E99">
        <w:rPr>
          <w:rFonts w:cs="Times New Roman"/>
          <w:szCs w:val="24"/>
          <w:lang w:val="en-US"/>
          <w:rPrChange w:id="1091" w:author="Kolan" w:date="2012-12-20T16:22:00Z">
            <w:rPr>
              <w:rFonts w:cs="Times New Roman"/>
              <w:szCs w:val="24"/>
              <w:lang w:val="en-GB"/>
            </w:rPr>
          </w:rPrChange>
        </w:rPr>
        <w:t xml:space="preserve"> (LAB 5 min)</w:t>
      </w:r>
      <w:r w:rsidRPr="00CB6E99">
        <w:rPr>
          <w:rFonts w:cs="Times New Roman"/>
          <w:szCs w:val="24"/>
          <w:lang w:val="en-US"/>
          <w:rPrChange w:id="1092" w:author="Kolan" w:date="2012-12-20T16:22:00Z">
            <w:rPr>
              <w:rFonts w:cs="Times New Roman"/>
              <w:szCs w:val="24"/>
              <w:lang w:val="en-GB"/>
            </w:rPr>
          </w:rPrChange>
        </w:rPr>
        <w:t xml:space="preserve">. </w:t>
      </w:r>
    </w:p>
    <w:p w:rsidR="00667B82" w:rsidRPr="00B15B21" w:rsidRDefault="00667B82" w:rsidP="00667B82">
      <w:pPr>
        <w:spacing w:line="480" w:lineRule="auto"/>
        <w:rPr>
          <w:rFonts w:cs="Times New Roman"/>
          <w:szCs w:val="24"/>
        </w:rPr>
      </w:pPr>
      <w:moveToRangeStart w:id="1093" w:author="Kolan" w:date="2012-12-24T23:49:00Z" w:name="move344156311"/>
      <w:proofErr w:type="spellStart"/>
      <w:moveTo w:id="1094" w:author="Kolan" w:date="2012-12-24T23:49:00Z">
        <w:r w:rsidRPr="00B15B21">
          <w:rPr>
            <w:rFonts w:cs="Times New Roman"/>
            <w:szCs w:val="24"/>
          </w:rPr>
          <w:t>Zaczac</w:t>
        </w:r>
        <w:proofErr w:type="spellEnd"/>
        <w:r w:rsidRPr="00B15B21">
          <w:rPr>
            <w:rFonts w:cs="Times New Roman"/>
            <w:szCs w:val="24"/>
          </w:rPr>
          <w:t xml:space="preserve"> od </w:t>
        </w:r>
        <w:proofErr w:type="spellStart"/>
        <w:r w:rsidRPr="00B15B21">
          <w:rPr>
            <w:rFonts w:cs="Times New Roman"/>
            <w:szCs w:val="24"/>
          </w:rPr>
          <w:t>okraelenia</w:t>
        </w:r>
        <w:proofErr w:type="spellEnd"/>
        <w:r w:rsidRPr="00B15B21">
          <w:rPr>
            <w:rFonts w:cs="Times New Roman"/>
            <w:szCs w:val="24"/>
          </w:rPr>
          <w:t xml:space="preserve"> </w:t>
        </w:r>
        <w:proofErr w:type="spellStart"/>
        <w:r w:rsidRPr="00B15B21">
          <w:rPr>
            <w:rFonts w:cs="Times New Roman"/>
            <w:szCs w:val="24"/>
          </w:rPr>
          <w:t>przyblizonej</w:t>
        </w:r>
        <w:proofErr w:type="spellEnd"/>
        <w:r w:rsidRPr="00B15B21">
          <w:rPr>
            <w:rFonts w:cs="Times New Roman"/>
            <w:szCs w:val="24"/>
          </w:rPr>
          <w:t xml:space="preserve"> szybkości </w:t>
        </w:r>
        <w:proofErr w:type="spellStart"/>
        <w:r w:rsidRPr="00B15B21">
          <w:rPr>
            <w:rFonts w:cs="Times New Roman"/>
            <w:szCs w:val="24"/>
          </w:rPr>
          <w:t>trawinia</w:t>
        </w:r>
        <w:proofErr w:type="spellEnd"/>
        <w:r w:rsidRPr="00B15B21">
          <w:rPr>
            <w:rFonts w:cs="Times New Roman"/>
            <w:szCs w:val="24"/>
          </w:rPr>
          <w:t xml:space="preserve"> (literatura, elipsometr) – stad by </w:t>
        </w:r>
        <w:proofErr w:type="spellStart"/>
        <w:r w:rsidRPr="00B15B21">
          <w:rPr>
            <w:rFonts w:cs="Times New Roman"/>
            <w:szCs w:val="24"/>
          </w:rPr>
          <w:t>wyniklo</w:t>
        </w:r>
        <w:proofErr w:type="spellEnd"/>
        <w:r w:rsidRPr="00B15B21">
          <w:rPr>
            <w:rFonts w:cs="Times New Roman"/>
            <w:szCs w:val="24"/>
          </w:rPr>
          <w:t xml:space="preserve"> dlaczego </w:t>
        </w:r>
        <w:proofErr w:type="spellStart"/>
        <w:r w:rsidRPr="00B15B21">
          <w:rPr>
            <w:rFonts w:cs="Times New Roman"/>
            <w:szCs w:val="24"/>
          </w:rPr>
          <w:t>stowowalem</w:t>
        </w:r>
        <w:proofErr w:type="spellEnd"/>
        <w:r w:rsidRPr="00B15B21">
          <w:rPr>
            <w:rFonts w:cs="Times New Roman"/>
            <w:szCs w:val="24"/>
          </w:rPr>
          <w:t xml:space="preserve"> czasy 60s do ok. 340s. </w:t>
        </w:r>
      </w:moveTo>
    </w:p>
    <w:moveToRangeEnd w:id="1093"/>
    <w:p w:rsidR="001A22AE" w:rsidRPr="00667B82" w:rsidRDefault="001A22AE" w:rsidP="008E09C1">
      <w:pPr>
        <w:spacing w:line="480" w:lineRule="auto"/>
        <w:rPr>
          <w:ins w:id="1095" w:author="Kolan" w:date="2012-12-21T19:42:00Z"/>
          <w:rFonts w:cs="Times New Roman"/>
          <w:szCs w:val="24"/>
          <w:rPrChange w:id="1096" w:author="Kolan" w:date="2012-12-24T23:49:00Z">
            <w:rPr>
              <w:ins w:id="1097" w:author="Kolan" w:date="2012-12-21T19:42:00Z"/>
              <w:rFonts w:cs="Times New Roman"/>
              <w:szCs w:val="24"/>
              <w:lang w:val="en-US"/>
            </w:rPr>
          </w:rPrChange>
        </w:rPr>
      </w:pPr>
    </w:p>
    <w:p w:rsidR="004B72A7" w:rsidRDefault="004B72A7" w:rsidP="008E09C1">
      <w:pPr>
        <w:spacing w:line="480" w:lineRule="auto"/>
        <w:rPr>
          <w:ins w:id="1098" w:author="Kolan" w:date="2012-12-24T01:29:00Z"/>
          <w:rFonts w:cs="Times New Roman"/>
          <w:szCs w:val="24"/>
          <w:lang w:val="en-US"/>
        </w:rPr>
      </w:pPr>
      <w:ins w:id="1099" w:author="Kolan" w:date="2012-12-21T19:42:00Z">
        <w:r>
          <w:rPr>
            <w:rFonts w:cs="Times New Roman"/>
            <w:szCs w:val="24"/>
            <w:lang w:val="en-US"/>
          </w:rPr>
          <w:t xml:space="preserve">The RMS roughness </w:t>
        </w:r>
      </w:ins>
      <w:ins w:id="1100" w:author="Kolan" w:date="2012-12-21T19:45:00Z">
        <w:r w:rsidR="00B80E09">
          <w:rPr>
            <w:rFonts w:cs="Times New Roman"/>
            <w:szCs w:val="24"/>
            <w:lang w:val="en-US"/>
          </w:rPr>
          <w:t xml:space="preserve">of the </w:t>
        </w:r>
        <w:proofErr w:type="spellStart"/>
        <w:r w:rsidR="00B80E09">
          <w:rPr>
            <w:rFonts w:cs="Times New Roman"/>
            <w:szCs w:val="24"/>
            <w:lang w:val="en-US"/>
          </w:rPr>
          <w:t>SiGe</w:t>
        </w:r>
        <w:proofErr w:type="spellEnd"/>
        <w:r w:rsidR="00B80E09">
          <w:rPr>
            <w:rFonts w:cs="Times New Roman"/>
            <w:szCs w:val="24"/>
            <w:lang w:val="en-US"/>
          </w:rPr>
          <w:t xml:space="preserve"> surface </w:t>
        </w:r>
      </w:ins>
      <w:ins w:id="1101" w:author="Kolan" w:date="2012-12-21T19:42:00Z">
        <w:r>
          <w:rPr>
            <w:rFonts w:cs="Times New Roman"/>
            <w:szCs w:val="24"/>
            <w:lang w:val="en-US"/>
          </w:rPr>
          <w:t xml:space="preserve">after HF treatment </w:t>
        </w:r>
      </w:ins>
      <w:ins w:id="1102" w:author="Kolan" w:date="2012-12-21T19:43:00Z">
        <w:r>
          <w:rPr>
            <w:rFonts w:cs="Times New Roman"/>
            <w:szCs w:val="24"/>
            <w:lang w:val="en-US"/>
          </w:rPr>
          <w:t xml:space="preserve"> and before etching procedures </w:t>
        </w:r>
      </w:ins>
      <w:ins w:id="1103" w:author="Kolan" w:date="2012-12-21T19:42:00Z">
        <w:r>
          <w:rPr>
            <w:rFonts w:cs="Times New Roman"/>
            <w:szCs w:val="24"/>
            <w:lang w:val="en-US"/>
          </w:rPr>
          <w:t>was about 0.13 nm.</w:t>
        </w:r>
      </w:ins>
      <w:ins w:id="1104" w:author="Kolan" w:date="2012-12-21T20:05:00Z">
        <w:r w:rsidR="00B5509C">
          <w:rPr>
            <w:rFonts w:cs="Times New Roman"/>
            <w:szCs w:val="24"/>
            <w:lang w:val="en-US"/>
          </w:rPr>
          <w:t xml:space="preserve"> Native oxide cleaning </w:t>
        </w:r>
      </w:ins>
      <w:ins w:id="1105" w:author="Kolan" w:date="2012-12-21T20:06:00Z">
        <w:r w:rsidR="00B5509C" w:rsidRPr="00B5509C">
          <w:rPr>
            <w:rFonts w:cs="Times New Roman"/>
            <w:szCs w:val="24"/>
            <w:lang w:val="en-US"/>
          </w:rPr>
          <w:t>zotero://attachment/21161/</w:t>
        </w:r>
      </w:ins>
      <w:ins w:id="1106" w:author="Kolan" w:date="2012-12-23T20:45:00Z">
        <w:r w:rsidR="00DE6E16">
          <w:rPr>
            <w:rFonts w:cs="Times New Roman"/>
            <w:szCs w:val="24"/>
            <w:lang w:val="en-US"/>
          </w:rPr>
          <w:t xml:space="preserve"> The standard deviation of the RMS roughness is estimated to about 4</w:t>
        </w:r>
      </w:ins>
      <w:ins w:id="1107" w:author="Kolan" w:date="2012-12-23T20:46:00Z">
        <w:r w:rsidR="00DE6E16">
          <w:rPr>
            <w:rFonts w:cs="Times New Roman"/>
            <w:szCs w:val="24"/>
            <w:lang w:val="en-US"/>
          </w:rPr>
          <w:t xml:space="preserve"> </w:t>
        </w:r>
      </w:ins>
      <w:ins w:id="1108" w:author="Kolan" w:date="2012-12-23T20:45:00Z">
        <w:r w:rsidR="00DE6E16">
          <w:rPr>
            <w:rFonts w:cs="Times New Roman"/>
            <w:szCs w:val="24"/>
            <w:lang w:val="en-US"/>
          </w:rPr>
          <w:t>%</w:t>
        </w:r>
      </w:ins>
      <w:ins w:id="1109" w:author="Kolan" w:date="2012-12-23T20:46:00Z">
        <w:r w:rsidR="00DE6E16">
          <w:rPr>
            <w:rFonts w:cs="Times New Roman"/>
            <w:szCs w:val="24"/>
            <w:lang w:val="en-US"/>
          </w:rPr>
          <w:t xml:space="preserve">. </w:t>
        </w:r>
      </w:ins>
    </w:p>
    <w:p w:rsidR="00E416E3" w:rsidRDefault="00E416E3" w:rsidP="008E09C1">
      <w:pPr>
        <w:spacing w:line="480" w:lineRule="auto"/>
        <w:rPr>
          <w:ins w:id="1110" w:author="Kolan" w:date="2012-12-24T01:29:00Z"/>
          <w:rFonts w:cs="Times New Roman"/>
          <w:szCs w:val="24"/>
          <w:lang w:val="en-US"/>
        </w:rPr>
      </w:pPr>
    </w:p>
    <w:p w:rsidR="00E416E3" w:rsidRPr="00E416E3" w:rsidRDefault="00E416E3" w:rsidP="00E416E3">
      <w:pPr>
        <w:spacing w:line="480" w:lineRule="auto"/>
        <w:rPr>
          <w:ins w:id="1111" w:author="Kolan" w:date="2012-12-24T01:29:00Z"/>
          <w:rFonts w:cs="Times New Roman"/>
          <w:b/>
          <w:szCs w:val="24"/>
          <w:lang w:val="en-US"/>
          <w:rPrChange w:id="1112" w:author="Kolan" w:date="2012-12-24T01:29:00Z">
            <w:rPr>
              <w:ins w:id="1113" w:author="Kolan" w:date="2012-12-24T01:29:00Z"/>
              <w:rFonts w:cs="Times New Roman"/>
              <w:szCs w:val="24"/>
              <w:lang w:val="en-US"/>
            </w:rPr>
          </w:rPrChange>
        </w:rPr>
      </w:pPr>
      <w:ins w:id="1114" w:author="Kolan" w:date="2012-12-24T01:29:00Z">
        <w:r w:rsidRPr="00E416E3">
          <w:rPr>
            <w:rFonts w:cs="Times New Roman"/>
            <w:b/>
            <w:szCs w:val="24"/>
            <w:lang w:val="en-US"/>
            <w:rPrChange w:id="1115" w:author="Kolan" w:date="2012-12-24T01:29:00Z">
              <w:rPr>
                <w:rFonts w:cs="Times New Roman"/>
                <w:szCs w:val="24"/>
                <w:lang w:val="en-US"/>
              </w:rPr>
            </w:rPrChange>
          </w:rPr>
          <w:t>For morphology investigation at least three images in different</w:t>
        </w:r>
      </w:ins>
    </w:p>
    <w:p w:rsidR="00E416E3" w:rsidRPr="00E416E3" w:rsidRDefault="00E416E3" w:rsidP="00E416E3">
      <w:pPr>
        <w:spacing w:line="480" w:lineRule="auto"/>
        <w:rPr>
          <w:ins w:id="1116" w:author="Kolan" w:date="2012-12-24T01:29:00Z"/>
          <w:rFonts w:cs="Times New Roman"/>
          <w:b/>
          <w:szCs w:val="24"/>
          <w:lang w:val="en-US"/>
          <w:rPrChange w:id="1117" w:author="Kolan" w:date="2012-12-24T01:29:00Z">
            <w:rPr>
              <w:ins w:id="1118" w:author="Kolan" w:date="2012-12-24T01:29:00Z"/>
              <w:rFonts w:cs="Times New Roman"/>
              <w:szCs w:val="24"/>
              <w:lang w:val="en-US"/>
            </w:rPr>
          </w:rPrChange>
        </w:rPr>
      </w:pPr>
      <w:ins w:id="1119" w:author="Kolan" w:date="2012-12-24T01:29:00Z">
        <w:r w:rsidRPr="00E416E3">
          <w:rPr>
            <w:rFonts w:cs="Times New Roman"/>
            <w:b/>
            <w:szCs w:val="24"/>
            <w:lang w:val="en-US"/>
            <w:rPrChange w:id="1120" w:author="Kolan" w:date="2012-12-24T01:29:00Z">
              <w:rPr>
                <w:rFonts w:cs="Times New Roman"/>
                <w:szCs w:val="24"/>
                <w:lang w:val="en-US"/>
              </w:rPr>
            </w:rPrChange>
          </w:rPr>
          <w:t>positions on the samples were acquired and ﬂuctuations of the</w:t>
        </w:r>
      </w:ins>
    </w:p>
    <w:p w:rsidR="00E416E3" w:rsidRPr="00E416E3" w:rsidRDefault="00E416E3" w:rsidP="00E416E3">
      <w:pPr>
        <w:spacing w:line="480" w:lineRule="auto"/>
        <w:rPr>
          <w:ins w:id="1121" w:author="Kolan" w:date="2012-12-24T01:29:00Z"/>
          <w:rFonts w:cs="Times New Roman"/>
          <w:b/>
          <w:szCs w:val="24"/>
          <w:lang w:val="en-US"/>
          <w:rPrChange w:id="1122" w:author="Kolan" w:date="2012-12-24T01:29:00Z">
            <w:rPr>
              <w:ins w:id="1123" w:author="Kolan" w:date="2012-12-24T01:29:00Z"/>
              <w:rFonts w:cs="Times New Roman"/>
              <w:szCs w:val="24"/>
              <w:lang w:val="en-US"/>
            </w:rPr>
          </w:rPrChange>
        </w:rPr>
      </w:pPr>
      <w:ins w:id="1124" w:author="Kolan" w:date="2012-12-24T01:29:00Z">
        <w:r w:rsidRPr="00E416E3">
          <w:rPr>
            <w:rFonts w:cs="Times New Roman"/>
            <w:b/>
            <w:szCs w:val="24"/>
            <w:lang w:val="en-US"/>
            <w:rPrChange w:id="1125" w:author="Kolan" w:date="2012-12-24T01:29:00Z">
              <w:rPr>
                <w:rFonts w:cs="Times New Roman"/>
                <w:szCs w:val="24"/>
                <w:lang w:val="en-US"/>
              </w:rPr>
            </w:rPrChange>
          </w:rPr>
          <w:t>root mean square (RMS) surface roughness (</w:t>
        </w:r>
        <w:proofErr w:type="spellStart"/>
        <w:r w:rsidRPr="00E416E3">
          <w:rPr>
            <w:rFonts w:cs="Times New Roman"/>
            <w:b/>
            <w:szCs w:val="24"/>
            <w:lang w:val="en-US"/>
            <w:rPrChange w:id="1126" w:author="Kolan" w:date="2012-12-24T01:29:00Z">
              <w:rPr>
                <w:rFonts w:cs="Times New Roman"/>
                <w:szCs w:val="24"/>
                <w:lang w:val="en-US"/>
              </w:rPr>
            </w:rPrChange>
          </w:rPr>
          <w:t>Sq</w:t>
        </w:r>
        <w:proofErr w:type="spellEnd"/>
        <w:r w:rsidRPr="00E416E3">
          <w:rPr>
            <w:rFonts w:cs="Times New Roman"/>
            <w:b/>
            <w:szCs w:val="24"/>
            <w:lang w:val="en-US"/>
            <w:rPrChange w:id="1127" w:author="Kolan" w:date="2012-12-24T01:29:00Z">
              <w:rPr>
                <w:rFonts w:cs="Times New Roman"/>
                <w:szCs w:val="24"/>
                <w:lang w:val="en-US"/>
              </w:rPr>
            </w:rPrChange>
          </w:rPr>
          <w:t>) of less than 76%</w:t>
        </w:r>
      </w:ins>
    </w:p>
    <w:p w:rsidR="00E416E3" w:rsidRDefault="00E416E3" w:rsidP="00E416E3">
      <w:pPr>
        <w:spacing w:line="480" w:lineRule="auto"/>
        <w:rPr>
          <w:ins w:id="1128" w:author="Kolan" w:date="2012-12-24T12:20:00Z"/>
          <w:rFonts w:cs="Times New Roman"/>
          <w:b/>
          <w:szCs w:val="24"/>
          <w:lang w:val="en-US"/>
        </w:rPr>
      </w:pPr>
      <w:ins w:id="1129" w:author="Kolan" w:date="2012-12-24T01:29:00Z">
        <w:r w:rsidRPr="00E416E3">
          <w:rPr>
            <w:rFonts w:cs="Times New Roman"/>
            <w:b/>
            <w:szCs w:val="24"/>
            <w:lang w:val="en-US"/>
            <w:rPrChange w:id="1130" w:author="Kolan" w:date="2012-12-24T01:29:00Z">
              <w:rPr>
                <w:rFonts w:cs="Times New Roman"/>
                <w:szCs w:val="24"/>
                <w:lang w:val="en-US"/>
              </w:rPr>
            </w:rPrChange>
          </w:rPr>
          <w:t>were observed.</w:t>
        </w:r>
      </w:ins>
    </w:p>
    <w:p w:rsidR="00562E95" w:rsidRPr="00E416E3" w:rsidRDefault="00562E95" w:rsidP="00E416E3">
      <w:pPr>
        <w:spacing w:line="480" w:lineRule="auto"/>
        <w:rPr>
          <w:rFonts w:cs="Times New Roman"/>
          <w:b/>
          <w:szCs w:val="24"/>
          <w:lang w:val="en-US"/>
          <w:rPrChange w:id="1131" w:author="Kolan" w:date="2012-12-24T01:29:00Z">
            <w:rPr>
              <w:rFonts w:cs="Times New Roman"/>
              <w:szCs w:val="24"/>
              <w:lang w:val="en-GB"/>
            </w:rPr>
          </w:rPrChange>
        </w:rPr>
      </w:pPr>
    </w:p>
    <w:p w:rsidR="008E09C1" w:rsidRPr="00CB6E99" w:rsidRDefault="008E09C1" w:rsidP="001859C7">
      <w:pPr>
        <w:spacing w:line="480" w:lineRule="auto"/>
        <w:rPr>
          <w:rFonts w:cs="Times New Roman"/>
          <w:szCs w:val="24"/>
          <w:lang w:val="en-US"/>
          <w:rPrChange w:id="1132" w:author="Kolan" w:date="2012-12-20T16:22:00Z">
            <w:rPr>
              <w:rFonts w:cs="Times New Roman"/>
              <w:szCs w:val="24"/>
              <w:lang w:val="en-GB"/>
            </w:rPr>
          </w:rPrChange>
        </w:rPr>
      </w:pPr>
    </w:p>
    <w:p w:rsidR="006B1780" w:rsidRPr="00CB6E99" w:rsidRDefault="006B1780" w:rsidP="001859C7">
      <w:pPr>
        <w:suppressAutoHyphens/>
        <w:spacing w:after="0" w:line="480" w:lineRule="auto"/>
        <w:rPr>
          <w:rFonts w:cs="Times New Roman"/>
          <w:b/>
          <w:szCs w:val="24"/>
          <w:lang w:val="en-US"/>
          <w:rPrChange w:id="1133" w:author="Kolan" w:date="2012-12-20T16:22:00Z">
            <w:rPr>
              <w:rFonts w:cs="Times New Roman"/>
              <w:b/>
              <w:szCs w:val="24"/>
              <w:lang w:val="en-GB"/>
            </w:rPr>
          </w:rPrChange>
        </w:rPr>
      </w:pPr>
      <w:r w:rsidRPr="00CB6E99">
        <w:rPr>
          <w:rFonts w:cs="Times New Roman"/>
          <w:b/>
          <w:szCs w:val="24"/>
          <w:lang w:val="en-US"/>
          <w:rPrChange w:id="1134" w:author="Kolan" w:date="2012-12-20T16:22:00Z">
            <w:rPr>
              <w:rFonts w:cs="Times New Roman"/>
              <w:b/>
              <w:szCs w:val="24"/>
              <w:lang w:val="en-GB"/>
            </w:rPr>
          </w:rPrChange>
        </w:rPr>
        <w:t>2. 1. Sample Preparation</w:t>
      </w:r>
    </w:p>
    <w:p w:rsidR="007228E7" w:rsidRPr="00CB6E99" w:rsidRDefault="007228E7" w:rsidP="001859C7">
      <w:pPr>
        <w:suppressAutoHyphens/>
        <w:spacing w:after="0" w:line="480" w:lineRule="auto"/>
        <w:rPr>
          <w:rFonts w:cs="Times New Roman"/>
          <w:szCs w:val="24"/>
          <w:lang w:val="en-US"/>
          <w:rPrChange w:id="1135" w:author="Kolan" w:date="2012-12-20T16:22:00Z">
            <w:rPr>
              <w:rFonts w:cs="Times New Roman"/>
              <w:szCs w:val="24"/>
              <w:lang w:val="en-GB"/>
            </w:rPr>
          </w:rPrChange>
        </w:rPr>
      </w:pPr>
    </w:p>
    <w:p w:rsidR="002B405A" w:rsidRPr="00CB6E99" w:rsidRDefault="002B405A" w:rsidP="00BA05F9">
      <w:pPr>
        <w:spacing w:line="480" w:lineRule="auto"/>
        <w:rPr>
          <w:b/>
          <w:szCs w:val="24"/>
          <w:lang w:val="en-US"/>
          <w:rPrChange w:id="1136" w:author="Kolan" w:date="2012-12-20T16:22:00Z">
            <w:rPr>
              <w:b/>
              <w:szCs w:val="24"/>
              <w:lang w:val="en-GB"/>
            </w:rPr>
          </w:rPrChange>
        </w:rPr>
      </w:pPr>
    </w:p>
    <w:p w:rsidR="00C71D3A" w:rsidRPr="00CB6E99" w:rsidRDefault="00BA05F9" w:rsidP="00BA05F9">
      <w:pPr>
        <w:spacing w:line="480" w:lineRule="auto"/>
        <w:rPr>
          <w:b/>
          <w:szCs w:val="24"/>
          <w:lang w:val="en-US"/>
          <w:rPrChange w:id="1137" w:author="Kolan" w:date="2012-12-20T16:22:00Z">
            <w:rPr>
              <w:b/>
              <w:szCs w:val="24"/>
              <w:lang w:val="en-GB"/>
            </w:rPr>
          </w:rPrChange>
        </w:rPr>
      </w:pPr>
      <w:r w:rsidRPr="00CB6E99">
        <w:rPr>
          <w:b/>
          <w:szCs w:val="24"/>
          <w:lang w:val="en-US"/>
          <w:rPrChange w:id="1138" w:author="Kolan" w:date="2012-12-20T16:22:00Z">
            <w:rPr>
              <w:b/>
              <w:szCs w:val="24"/>
              <w:lang w:val="en-GB"/>
            </w:rPr>
          </w:rPrChange>
        </w:rPr>
        <w:t xml:space="preserve">2.2. </w:t>
      </w:r>
      <w:r w:rsidR="00C201B7" w:rsidRPr="00CB6E99">
        <w:rPr>
          <w:b/>
          <w:szCs w:val="24"/>
          <w:lang w:val="en-US"/>
          <w:rPrChange w:id="1139" w:author="Kolan" w:date="2012-12-20T16:22:00Z">
            <w:rPr>
              <w:b/>
              <w:szCs w:val="24"/>
              <w:lang w:val="en-GB"/>
            </w:rPr>
          </w:rPrChange>
        </w:rPr>
        <w:t xml:space="preserve">Etching (temperature vs. RMS, </w:t>
      </w:r>
      <w:r w:rsidR="002A23B7" w:rsidRPr="00CB6E99">
        <w:rPr>
          <w:b/>
          <w:szCs w:val="24"/>
          <w:lang w:val="en-US"/>
          <w:rPrChange w:id="1140" w:author="Kolan" w:date="2012-12-20T16:22:00Z">
            <w:rPr>
              <w:b/>
              <w:szCs w:val="24"/>
              <w:lang w:val="en-GB"/>
            </w:rPr>
          </w:rPrChange>
        </w:rPr>
        <w:t>we added IPA and the temp was 7</w:t>
      </w:r>
      <w:r w:rsidR="000763C2" w:rsidRPr="00CB6E99">
        <w:rPr>
          <w:b/>
          <w:szCs w:val="24"/>
          <w:lang w:val="en-US"/>
          <w:rPrChange w:id="1141" w:author="Kolan" w:date="2012-12-20T16:22:00Z">
            <w:rPr>
              <w:b/>
              <w:szCs w:val="24"/>
              <w:lang w:val="en-GB"/>
            </w:rPr>
          </w:rPrChange>
        </w:rPr>
        <w:t>0</w:t>
      </w:r>
      <w:r w:rsidR="002A23B7" w:rsidRPr="00CB6E99">
        <w:rPr>
          <w:b/>
          <w:szCs w:val="24"/>
          <w:lang w:val="en-US"/>
          <w:rPrChange w:id="1142" w:author="Kolan" w:date="2012-12-20T16:22:00Z">
            <w:rPr>
              <w:b/>
              <w:szCs w:val="24"/>
              <w:lang w:val="en-GB"/>
            </w:rPr>
          </w:rPrChange>
        </w:rPr>
        <w:t xml:space="preserve"> C because the IPA evaporated around 82 C</w:t>
      </w:r>
      <w:r w:rsidR="00C201B7" w:rsidRPr="00CB6E99">
        <w:rPr>
          <w:b/>
          <w:szCs w:val="24"/>
          <w:lang w:val="en-US"/>
          <w:rPrChange w:id="1143" w:author="Kolan" w:date="2012-12-20T16:22:00Z">
            <w:rPr>
              <w:b/>
              <w:szCs w:val="24"/>
              <w:lang w:val="en-GB"/>
            </w:rPr>
          </w:rPrChange>
        </w:rPr>
        <w:t>)</w:t>
      </w:r>
    </w:p>
    <w:p w:rsidR="00BA05F9" w:rsidRPr="00CB6E99" w:rsidRDefault="00BA05F9" w:rsidP="00BA05F9">
      <w:pPr>
        <w:spacing w:line="480" w:lineRule="auto"/>
        <w:rPr>
          <w:rFonts w:cs="Times New Roman"/>
          <w:szCs w:val="24"/>
          <w:lang w:val="en-US"/>
          <w:rPrChange w:id="1144" w:author="Kolan" w:date="2012-12-20T16:22:00Z">
            <w:rPr>
              <w:rFonts w:cs="Times New Roman"/>
              <w:szCs w:val="24"/>
              <w:lang w:val="en-GB"/>
            </w:rPr>
          </w:rPrChange>
        </w:rPr>
      </w:pPr>
    </w:p>
    <w:p w:rsidR="00CD5298" w:rsidRPr="00CB6E99" w:rsidRDefault="00CD5298" w:rsidP="00CD5298">
      <w:pPr>
        <w:spacing w:line="480" w:lineRule="auto"/>
        <w:rPr>
          <w:szCs w:val="24"/>
          <w:lang w:val="en-US"/>
          <w:rPrChange w:id="1145" w:author="Kolan" w:date="2012-12-20T16:22:00Z">
            <w:rPr>
              <w:szCs w:val="24"/>
              <w:lang w:val="en-GB"/>
            </w:rPr>
          </w:rPrChange>
        </w:rPr>
      </w:pPr>
    </w:p>
    <w:p w:rsidR="00DD5985" w:rsidRPr="00B15B21" w:rsidRDefault="00CD5298" w:rsidP="0043617A">
      <w:pPr>
        <w:rPr>
          <w:b/>
          <w:szCs w:val="24"/>
        </w:rPr>
      </w:pPr>
      <w:r w:rsidRPr="00B15B21">
        <w:rPr>
          <w:b/>
          <w:szCs w:val="24"/>
        </w:rPr>
        <w:t xml:space="preserve">3. </w:t>
      </w:r>
      <w:proofErr w:type="spellStart"/>
      <w:r w:rsidRPr="00B15B21">
        <w:rPr>
          <w:b/>
          <w:szCs w:val="24"/>
        </w:rPr>
        <w:t>Results</w:t>
      </w:r>
      <w:proofErr w:type="spellEnd"/>
      <w:r w:rsidRPr="00B15B21">
        <w:rPr>
          <w:b/>
          <w:szCs w:val="24"/>
        </w:rPr>
        <w:t xml:space="preserve"> and </w:t>
      </w:r>
      <w:proofErr w:type="spellStart"/>
      <w:r w:rsidRPr="00B15B21">
        <w:rPr>
          <w:b/>
          <w:szCs w:val="24"/>
        </w:rPr>
        <w:t>discussion</w:t>
      </w:r>
      <w:proofErr w:type="spellEnd"/>
    </w:p>
    <w:p w:rsidR="00A61100" w:rsidRPr="00B15B21" w:rsidRDefault="00A61100" w:rsidP="00A61100">
      <w:pPr>
        <w:spacing w:line="480" w:lineRule="auto"/>
        <w:rPr>
          <w:szCs w:val="24"/>
        </w:rPr>
      </w:pPr>
    </w:p>
    <w:p w:rsidR="00412F14" w:rsidRDefault="00241511" w:rsidP="00241511">
      <w:pPr>
        <w:spacing w:line="480" w:lineRule="auto"/>
        <w:rPr>
          <w:ins w:id="1146" w:author="Kolan" w:date="2012-12-24T15:18:00Z"/>
          <w:szCs w:val="24"/>
        </w:rPr>
      </w:pPr>
      <w:proofErr w:type="spellStart"/>
      <w:r w:rsidRPr="00B15B21">
        <w:rPr>
          <w:szCs w:val="24"/>
        </w:rPr>
        <w:t>Zaczac</w:t>
      </w:r>
      <w:proofErr w:type="spellEnd"/>
      <w:r w:rsidRPr="00B15B21">
        <w:rPr>
          <w:szCs w:val="24"/>
        </w:rPr>
        <w:t xml:space="preserve"> od </w:t>
      </w:r>
      <w:proofErr w:type="spellStart"/>
      <w:ins w:id="1147" w:author="Kolan" w:date="2012-12-24T15:18:00Z">
        <w:r w:rsidR="00412F14">
          <w:rPr>
            <w:szCs w:val="24"/>
          </w:rPr>
          <w:t>sige</w:t>
        </w:r>
        <w:proofErr w:type="spellEnd"/>
        <w:r w:rsidR="00412F14">
          <w:rPr>
            <w:szCs w:val="24"/>
          </w:rPr>
          <w:t xml:space="preserve"> przed trawieniem w TMAHU</w:t>
        </w:r>
      </w:ins>
    </w:p>
    <w:p w:rsidR="00412F14" w:rsidRDefault="00B70299" w:rsidP="00241511">
      <w:pPr>
        <w:spacing w:line="480" w:lineRule="auto"/>
        <w:rPr>
          <w:ins w:id="1148" w:author="Kolan" w:date="2012-12-24T15:17:00Z"/>
          <w:szCs w:val="24"/>
        </w:rPr>
      </w:pPr>
      <w:ins w:id="1149" w:author="Kolan" w:date="2012-12-25T03:21:00Z">
        <w:r w:rsidRPr="00363DB3">
          <w:rPr>
            <w:noProof/>
            <w:szCs w:val="24"/>
            <w:lang w:eastAsia="pl-PL"/>
          </w:rPr>
          <w:drawing>
            <wp:inline distT="0" distB="0" distL="0" distR="0">
              <wp:extent cx="2880360" cy="115214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0903c20p7 clean sige ok_004_drh_FLA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1152144"/>
                      </a:xfrm>
                      <a:prstGeom prst="rect">
                        <a:avLst/>
                      </a:prstGeom>
                    </pic:spPr>
                  </pic:pic>
                </a:graphicData>
              </a:graphic>
            </wp:inline>
          </w:drawing>
        </w:r>
      </w:ins>
    </w:p>
    <w:p w:rsidR="008E6368" w:rsidRPr="00B15B21" w:rsidRDefault="00241511" w:rsidP="00241511">
      <w:pPr>
        <w:spacing w:line="480" w:lineRule="auto"/>
        <w:rPr>
          <w:szCs w:val="24"/>
        </w:rPr>
      </w:pPr>
      <w:r w:rsidRPr="00B15B21">
        <w:rPr>
          <w:szCs w:val="24"/>
        </w:rPr>
        <w:t xml:space="preserve">7.18 </w:t>
      </w:r>
      <w:proofErr w:type="spellStart"/>
      <w:r w:rsidRPr="00B15B21">
        <w:rPr>
          <w:szCs w:val="24"/>
        </w:rPr>
        <w:t>nastepnie</w:t>
      </w:r>
      <w:proofErr w:type="spellEnd"/>
      <w:r w:rsidRPr="00B15B21">
        <w:rPr>
          <w:szCs w:val="24"/>
        </w:rPr>
        <w:t xml:space="preserve"> </w:t>
      </w:r>
      <w:proofErr w:type="spellStart"/>
      <w:r w:rsidRPr="00B15B21">
        <w:rPr>
          <w:szCs w:val="24"/>
        </w:rPr>
        <w:t>opisac</w:t>
      </w:r>
      <w:proofErr w:type="spellEnd"/>
      <w:r w:rsidRPr="00B15B21">
        <w:rPr>
          <w:szCs w:val="24"/>
        </w:rPr>
        <w:t xml:space="preserve"> ze generalnie RMS zmniejsza się ze wzrostem koncentracji dlatego przeprowadzono jeszcze eksperymenty w 50 i 83 % Wtedy uniknie się </w:t>
      </w:r>
      <w:proofErr w:type="spellStart"/>
      <w:r w:rsidRPr="00B15B21">
        <w:rPr>
          <w:szCs w:val="24"/>
        </w:rPr>
        <w:t>ponowneo</w:t>
      </w:r>
      <w:proofErr w:type="spellEnd"/>
      <w:r w:rsidRPr="00B15B21">
        <w:rPr>
          <w:szCs w:val="24"/>
        </w:rPr>
        <w:t xml:space="preserve"> umieszczania </w:t>
      </w:r>
      <w:proofErr w:type="spellStart"/>
      <w:r w:rsidRPr="00B15B21">
        <w:rPr>
          <w:szCs w:val="24"/>
        </w:rPr>
        <w:t>rysuku</w:t>
      </w:r>
      <w:proofErr w:type="spellEnd"/>
      <w:r w:rsidRPr="00B15B21">
        <w:rPr>
          <w:szCs w:val="24"/>
        </w:rPr>
        <w:t xml:space="preserve"> 60s </w:t>
      </w:r>
      <w:proofErr w:type="spellStart"/>
      <w:r w:rsidRPr="00B15B21">
        <w:rPr>
          <w:szCs w:val="24"/>
        </w:rPr>
        <w:t>NoIPA</w:t>
      </w:r>
      <w:proofErr w:type="spellEnd"/>
      <w:r w:rsidRPr="00B15B21">
        <w:rPr>
          <w:szCs w:val="24"/>
        </w:rPr>
        <w:t xml:space="preserve"> CONT</w:t>
      </w:r>
    </w:p>
    <w:p w:rsidR="00A3586F" w:rsidRPr="00CB6E99" w:rsidRDefault="00B66B08" w:rsidP="00241511">
      <w:pPr>
        <w:spacing w:line="480" w:lineRule="auto"/>
        <w:rPr>
          <w:szCs w:val="24"/>
          <w:lang w:val="en-US"/>
          <w:rPrChange w:id="1150" w:author="Kolan" w:date="2012-12-20T16:22:00Z">
            <w:rPr>
              <w:szCs w:val="24"/>
            </w:rPr>
          </w:rPrChange>
        </w:rPr>
      </w:pPr>
      <w:r w:rsidRPr="00B15B21">
        <w:rPr>
          <w:noProof/>
          <w:szCs w:val="24"/>
          <w:lang w:eastAsia="pl-PL"/>
        </w:rPr>
        <w:drawing>
          <wp:inline distT="0" distB="0" distL="0" distR="0" wp14:anchorId="1E5809B0" wp14:editId="327879FB">
            <wp:extent cx="5760720" cy="1212215"/>
            <wp:effectExtent l="19050" t="0" r="0" b="0"/>
            <wp:docPr id="1" name="Obraz 0" descr="Fig1SiGe_FLAT_ART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SiGe_FLAT_ART copy.tif"/>
                    <pic:cNvPicPr/>
                  </pic:nvPicPr>
                  <pic:blipFill>
                    <a:blip r:embed="rId10" cstate="print"/>
                    <a:stretch>
                      <a:fillRect/>
                    </a:stretch>
                  </pic:blipFill>
                  <pic:spPr>
                    <a:xfrm>
                      <a:off x="0" y="0"/>
                      <a:ext cx="5760720" cy="1212215"/>
                    </a:xfrm>
                    <a:prstGeom prst="rect">
                      <a:avLst/>
                    </a:prstGeom>
                  </pic:spPr>
                </pic:pic>
              </a:graphicData>
            </a:graphic>
          </wp:inline>
        </w:drawing>
      </w:r>
    </w:p>
    <w:p w:rsidR="00A367F2" w:rsidRPr="00CB6E99" w:rsidDel="00A367F2" w:rsidRDefault="00AB2B4A" w:rsidP="00A367F2">
      <w:pPr>
        <w:spacing w:line="480" w:lineRule="auto"/>
        <w:rPr>
          <w:del w:id="1151" w:author="Kolan" w:date="2010-09-29T20:29:00Z"/>
          <w:szCs w:val="24"/>
          <w:lang w:val="en-US"/>
          <w:rPrChange w:id="1152" w:author="Kolan" w:date="2012-12-20T16:22:00Z">
            <w:rPr>
              <w:del w:id="1153" w:author="Kolan" w:date="2010-09-29T20:29:00Z"/>
              <w:szCs w:val="24"/>
              <w:lang w:val="en-GB"/>
            </w:rPr>
          </w:rPrChange>
        </w:rPr>
      </w:pPr>
      <w:del w:id="1154" w:author="Kolan" w:date="2010-09-29T20:32:00Z">
        <w:r w:rsidRPr="00CB6E99" w:rsidDel="00C27238">
          <w:rPr>
            <w:szCs w:val="24"/>
            <w:lang w:val="en-US"/>
            <w:rPrChange w:id="1155" w:author="Kolan" w:date="2012-12-20T16:22:00Z">
              <w:rPr>
                <w:szCs w:val="24"/>
                <w:lang w:val="en-GB"/>
              </w:rPr>
            </w:rPrChange>
          </w:rPr>
          <w:lastRenderedPageBreak/>
          <w:delText xml:space="preserve">In </w:delText>
        </w:r>
      </w:del>
      <w:r w:rsidRPr="00CB6E99">
        <w:rPr>
          <w:szCs w:val="24"/>
          <w:lang w:val="en-US"/>
          <w:rPrChange w:id="1156" w:author="Kolan" w:date="2012-12-20T16:22:00Z">
            <w:rPr>
              <w:szCs w:val="24"/>
              <w:lang w:val="en-GB"/>
            </w:rPr>
          </w:rPrChange>
        </w:rPr>
        <w:t>Fig. 1</w:t>
      </w:r>
      <w:ins w:id="1157" w:author="Kolan" w:date="2010-09-29T20:32:00Z">
        <w:r w:rsidR="00C27238" w:rsidRPr="00CB6E99">
          <w:rPr>
            <w:szCs w:val="24"/>
            <w:lang w:val="en-US"/>
            <w:rPrChange w:id="1158" w:author="Kolan" w:date="2012-12-20T16:22:00Z">
              <w:rPr>
                <w:szCs w:val="24"/>
                <w:lang w:val="en-GB"/>
              </w:rPr>
            </w:rPrChange>
          </w:rPr>
          <w:t>.</w:t>
        </w:r>
      </w:ins>
      <w:r w:rsidRPr="00CB6E99">
        <w:rPr>
          <w:szCs w:val="24"/>
          <w:lang w:val="en-US"/>
          <w:rPrChange w:id="1159" w:author="Kolan" w:date="2012-12-20T16:22:00Z">
            <w:rPr>
              <w:szCs w:val="24"/>
              <w:lang w:val="en-GB"/>
            </w:rPr>
          </w:rPrChange>
        </w:rPr>
        <w:t xml:space="preserve"> </w:t>
      </w:r>
      <w:ins w:id="1160" w:author="Kolan" w:date="2010-09-29T20:29:00Z">
        <w:r w:rsidR="00A367F2" w:rsidRPr="00CB6E99">
          <w:rPr>
            <w:szCs w:val="24"/>
            <w:lang w:val="en-US"/>
            <w:rPrChange w:id="1161" w:author="Kolan" w:date="2012-12-20T16:22:00Z">
              <w:rPr>
                <w:szCs w:val="24"/>
                <w:lang w:val="en-GB"/>
              </w:rPr>
            </w:rPrChange>
          </w:rPr>
          <w:t>T</w:t>
        </w:r>
      </w:ins>
      <w:moveToRangeStart w:id="1162" w:author="Kolan" w:date="2010-09-29T20:29:00Z" w:name="move273555505"/>
      <w:moveTo w:id="1163" w:author="Kolan" w:date="2010-09-29T20:29:00Z">
        <w:del w:id="1164" w:author="Kolan" w:date="2010-09-29T20:29:00Z">
          <w:r w:rsidR="00A367F2" w:rsidRPr="00CB6E99" w:rsidDel="00A367F2">
            <w:rPr>
              <w:szCs w:val="24"/>
              <w:lang w:val="en-US"/>
              <w:rPrChange w:id="1165" w:author="Kolan" w:date="2012-12-20T16:22:00Z">
                <w:rPr>
                  <w:szCs w:val="24"/>
                  <w:lang w:val="en-GB"/>
                </w:rPr>
              </w:rPrChange>
            </w:rPr>
            <w:delText>t</w:delText>
          </w:r>
        </w:del>
        <w:r w:rsidR="00A367F2" w:rsidRPr="00CB6E99">
          <w:rPr>
            <w:szCs w:val="24"/>
            <w:lang w:val="en-US"/>
            <w:rPrChange w:id="1166" w:author="Kolan" w:date="2012-12-20T16:22:00Z">
              <w:rPr>
                <w:szCs w:val="24"/>
                <w:lang w:val="en-GB"/>
              </w:rPr>
            </w:rPrChange>
          </w:rPr>
          <w:t>he influence of the etching time</w:t>
        </w:r>
      </w:moveTo>
      <w:ins w:id="1167" w:author="Kolan" w:date="2010-09-29T20:30:00Z">
        <w:r w:rsidR="00A367F2" w:rsidRPr="00CB6E99">
          <w:rPr>
            <w:szCs w:val="24"/>
            <w:lang w:val="en-US"/>
            <w:rPrChange w:id="1168" w:author="Kolan" w:date="2012-12-20T16:22:00Z">
              <w:rPr>
                <w:szCs w:val="24"/>
                <w:lang w:val="en-GB"/>
              </w:rPr>
            </w:rPrChange>
          </w:rPr>
          <w:t xml:space="preserve"> (t)</w:t>
        </w:r>
      </w:ins>
      <w:moveTo w:id="1169" w:author="Kolan" w:date="2010-09-29T20:29:00Z">
        <w:r w:rsidR="00A367F2" w:rsidRPr="00CB6E99">
          <w:rPr>
            <w:szCs w:val="24"/>
            <w:lang w:val="en-US"/>
            <w:rPrChange w:id="1170" w:author="Kolan" w:date="2012-12-20T16:22:00Z">
              <w:rPr>
                <w:szCs w:val="24"/>
                <w:lang w:val="en-GB"/>
              </w:rPr>
            </w:rPrChange>
          </w:rPr>
          <w:t>, IPA additive</w:t>
        </w:r>
      </w:moveTo>
      <w:ins w:id="1171" w:author="Kolan" w:date="2010-09-29T20:30:00Z">
        <w:r w:rsidR="00A367F2" w:rsidRPr="00CB6E99">
          <w:rPr>
            <w:szCs w:val="24"/>
            <w:lang w:val="en-US"/>
            <w:rPrChange w:id="1172" w:author="Kolan" w:date="2012-12-20T16:22:00Z">
              <w:rPr>
                <w:szCs w:val="24"/>
                <w:lang w:val="en-GB"/>
              </w:rPr>
            </w:rPrChange>
          </w:rPr>
          <w:t xml:space="preserve"> (IP</w:t>
        </w:r>
      </w:ins>
      <w:ins w:id="1173" w:author="Kolan" w:date="2010-09-29T20:33:00Z">
        <w:r w:rsidR="00C27238" w:rsidRPr="00CB6E99">
          <w:rPr>
            <w:szCs w:val="24"/>
            <w:lang w:val="en-US"/>
            <w:rPrChange w:id="1174" w:author="Kolan" w:date="2012-12-20T16:22:00Z">
              <w:rPr>
                <w:szCs w:val="24"/>
                <w:lang w:val="en-GB"/>
              </w:rPr>
            </w:rPrChange>
          </w:rPr>
          <w:t>A</w:t>
        </w:r>
      </w:ins>
      <w:ins w:id="1175" w:author="Kolan" w:date="2010-09-29T20:51:00Z">
        <w:r w:rsidR="002275B3" w:rsidRPr="00CB6E99">
          <w:rPr>
            <w:szCs w:val="24"/>
            <w:lang w:val="en-US"/>
            <w:rPrChange w:id="1176" w:author="Kolan" w:date="2012-12-20T16:22:00Z">
              <w:rPr>
                <w:szCs w:val="24"/>
                <w:lang w:val="en-GB"/>
              </w:rPr>
            </w:rPrChange>
          </w:rPr>
          <w:t xml:space="preserve"> </w:t>
        </w:r>
      </w:ins>
      <w:ins w:id="1177" w:author="Kolan" w:date="2010-09-29T20:34:00Z">
        <w:r w:rsidR="00C27238" w:rsidRPr="00CB6E99">
          <w:rPr>
            <w:szCs w:val="24"/>
            <w:lang w:val="en-US"/>
            <w:rPrChange w:id="1178" w:author="Kolan" w:date="2012-12-20T16:22:00Z">
              <w:rPr>
                <w:szCs w:val="24"/>
                <w:lang w:val="en-GB"/>
              </w:rPr>
            </w:rPrChange>
          </w:rPr>
          <w:t>/</w:t>
        </w:r>
      </w:ins>
      <w:ins w:id="1179" w:author="Kolan" w:date="2010-09-29T20:51:00Z">
        <w:r w:rsidR="002275B3" w:rsidRPr="00CB6E99">
          <w:rPr>
            <w:szCs w:val="24"/>
            <w:lang w:val="en-US"/>
            <w:rPrChange w:id="1180" w:author="Kolan" w:date="2012-12-20T16:22:00Z">
              <w:rPr>
                <w:szCs w:val="24"/>
                <w:lang w:val="en-GB"/>
              </w:rPr>
            </w:rPrChange>
          </w:rPr>
          <w:t xml:space="preserve"> </w:t>
        </w:r>
      </w:ins>
      <w:ins w:id="1181" w:author="Kolan" w:date="2010-09-29T20:34:00Z">
        <w:r w:rsidR="00C27238" w:rsidRPr="00CB6E99">
          <w:rPr>
            <w:szCs w:val="24"/>
            <w:lang w:val="en-US"/>
            <w:rPrChange w:id="1182" w:author="Kolan" w:date="2012-12-20T16:22:00Z">
              <w:rPr>
                <w:szCs w:val="24"/>
                <w:lang w:val="en-GB"/>
              </w:rPr>
            </w:rPrChange>
          </w:rPr>
          <w:t>No IPA</w:t>
        </w:r>
      </w:ins>
      <w:ins w:id="1183" w:author="Kolan" w:date="2010-09-29T20:30:00Z">
        <w:r w:rsidR="00A367F2" w:rsidRPr="00CB6E99">
          <w:rPr>
            <w:szCs w:val="24"/>
            <w:lang w:val="en-US"/>
            <w:rPrChange w:id="1184" w:author="Kolan" w:date="2012-12-20T16:22:00Z">
              <w:rPr>
                <w:szCs w:val="24"/>
                <w:lang w:val="en-GB"/>
              </w:rPr>
            </w:rPrChange>
          </w:rPr>
          <w:t>)</w:t>
        </w:r>
      </w:ins>
      <w:moveTo w:id="1185" w:author="Kolan" w:date="2010-09-29T20:29:00Z">
        <w:r w:rsidR="00A367F2" w:rsidRPr="00CB6E99">
          <w:rPr>
            <w:szCs w:val="24"/>
            <w:lang w:val="en-US"/>
            <w:rPrChange w:id="1186" w:author="Kolan" w:date="2012-12-20T16:22:00Z">
              <w:rPr>
                <w:szCs w:val="24"/>
                <w:lang w:val="en-GB"/>
              </w:rPr>
            </w:rPrChange>
          </w:rPr>
          <w:t xml:space="preserve">, and </w:t>
        </w:r>
        <w:del w:id="1187" w:author="Kolan" w:date="2010-09-29T20:48:00Z">
          <w:r w:rsidR="00A367F2" w:rsidRPr="00CB6E99" w:rsidDel="00456312">
            <w:rPr>
              <w:szCs w:val="24"/>
              <w:lang w:val="en-US"/>
              <w:rPrChange w:id="1188" w:author="Kolan" w:date="2012-12-20T16:22:00Z">
                <w:rPr>
                  <w:szCs w:val="24"/>
                  <w:lang w:val="en-GB"/>
                </w:rPr>
              </w:rPrChange>
            </w:rPr>
            <w:delText>DEP</w:delText>
          </w:r>
        </w:del>
      </w:moveTo>
      <w:ins w:id="1189" w:author="Kolan" w:date="2010-09-29T20:48:00Z">
        <w:r w:rsidR="00456312" w:rsidRPr="00CB6E99">
          <w:rPr>
            <w:szCs w:val="24"/>
            <w:lang w:val="en-US"/>
            <w:rPrChange w:id="1190" w:author="Kolan" w:date="2012-12-20T16:22:00Z">
              <w:rPr>
                <w:szCs w:val="24"/>
                <w:lang w:val="en-GB"/>
              </w:rPr>
            </w:rPrChange>
          </w:rPr>
          <w:t>etching procedure</w:t>
        </w:r>
      </w:ins>
      <w:moveTo w:id="1191" w:author="Kolan" w:date="2010-09-29T20:29:00Z">
        <w:r w:rsidR="00A367F2" w:rsidRPr="00CB6E99">
          <w:rPr>
            <w:szCs w:val="24"/>
            <w:lang w:val="en-US"/>
            <w:rPrChange w:id="1192" w:author="Kolan" w:date="2012-12-20T16:22:00Z">
              <w:rPr>
                <w:szCs w:val="24"/>
                <w:lang w:val="en-GB"/>
              </w:rPr>
            </w:rPrChange>
          </w:rPr>
          <w:t xml:space="preserve"> </w:t>
        </w:r>
      </w:moveTo>
      <w:ins w:id="1193" w:author="Kolan" w:date="2010-09-29T20:50:00Z">
        <w:r w:rsidR="008112EB" w:rsidRPr="00CB6E99">
          <w:rPr>
            <w:szCs w:val="24"/>
            <w:lang w:val="en-US"/>
            <w:rPrChange w:id="1194" w:author="Kolan" w:date="2012-12-20T16:22:00Z">
              <w:rPr>
                <w:szCs w:val="24"/>
                <w:lang w:val="en-GB"/>
              </w:rPr>
            </w:rPrChange>
          </w:rPr>
          <w:t>[</w:t>
        </w:r>
      </w:ins>
      <w:ins w:id="1195" w:author="Kolan" w:date="2010-09-29T20:48:00Z">
        <w:r w:rsidR="00456312" w:rsidRPr="00CB6E99">
          <w:rPr>
            <w:szCs w:val="24"/>
            <w:lang w:val="en-US"/>
            <w:rPrChange w:id="1196" w:author="Kolan" w:date="2012-12-20T16:22:00Z">
              <w:rPr>
                <w:szCs w:val="24"/>
                <w:lang w:val="en-GB"/>
              </w:rPr>
            </w:rPrChange>
          </w:rPr>
          <w:t>DE</w:t>
        </w:r>
      </w:ins>
      <w:ins w:id="1197" w:author="Kolan" w:date="2010-09-29T20:49:00Z">
        <w:r w:rsidR="002817C5" w:rsidRPr="00CB6E99">
          <w:rPr>
            <w:szCs w:val="24"/>
            <w:lang w:val="en-US"/>
            <w:rPrChange w:id="1198" w:author="Kolan" w:date="2012-12-20T16:22:00Z">
              <w:rPr>
                <w:szCs w:val="24"/>
                <w:lang w:val="en-GB"/>
              </w:rPr>
            </w:rPrChange>
          </w:rPr>
          <w:t>P</w:t>
        </w:r>
      </w:ins>
      <w:ins w:id="1199" w:author="Kolan" w:date="2010-09-29T20:48:00Z">
        <w:r w:rsidR="00456312" w:rsidRPr="00CB6E99">
          <w:rPr>
            <w:szCs w:val="24"/>
            <w:lang w:val="en-US"/>
            <w:rPrChange w:id="1200" w:author="Kolan" w:date="2012-12-20T16:22:00Z">
              <w:rPr>
                <w:szCs w:val="24"/>
                <w:lang w:val="en-GB"/>
              </w:rPr>
            </w:rPrChange>
          </w:rPr>
          <w:t xml:space="preserve"> </w:t>
        </w:r>
      </w:ins>
      <w:ins w:id="1201" w:author="Kolan" w:date="2010-09-29T20:49:00Z">
        <w:r w:rsidR="002817C5" w:rsidRPr="00CB6E99">
          <w:rPr>
            <w:szCs w:val="24"/>
            <w:lang w:val="en-US"/>
            <w:rPrChange w:id="1202" w:author="Kolan" w:date="2012-12-20T16:22:00Z">
              <w:rPr>
                <w:szCs w:val="24"/>
                <w:lang w:val="en-GB"/>
              </w:rPr>
            </w:rPrChange>
          </w:rPr>
          <w:t>(</w:t>
        </w:r>
      </w:ins>
      <w:ins w:id="1203" w:author="Kolan" w:date="2010-09-29T20:31:00Z">
        <w:r w:rsidR="00CE514C" w:rsidRPr="00CB6E99">
          <w:rPr>
            <w:szCs w:val="24"/>
            <w:lang w:val="en-US"/>
            <w:rPrChange w:id="1204" w:author="Kolan" w:date="2012-12-20T16:22:00Z">
              <w:rPr>
                <w:szCs w:val="24"/>
                <w:lang w:val="en-GB"/>
              </w:rPr>
            </w:rPrChange>
          </w:rPr>
          <w:t>Disc.</w:t>
        </w:r>
      </w:ins>
      <w:ins w:id="1205" w:author="Kolan" w:date="2010-09-29T20:49:00Z">
        <w:r w:rsidR="002817C5" w:rsidRPr="00CB6E99">
          <w:rPr>
            <w:szCs w:val="24"/>
            <w:lang w:val="en-US"/>
            <w:rPrChange w:id="1206" w:author="Kolan" w:date="2012-12-20T16:22:00Z">
              <w:rPr>
                <w:szCs w:val="24"/>
                <w:lang w:val="en-GB"/>
              </w:rPr>
            </w:rPrChange>
          </w:rPr>
          <w:t>)</w:t>
        </w:r>
      </w:ins>
      <w:ins w:id="1207" w:author="Kolan" w:date="2010-09-29T20:48:00Z">
        <w:r w:rsidR="00456312" w:rsidRPr="00CB6E99">
          <w:rPr>
            <w:szCs w:val="24"/>
            <w:lang w:val="en-US"/>
            <w:rPrChange w:id="1208" w:author="Kolan" w:date="2012-12-20T16:22:00Z">
              <w:rPr>
                <w:szCs w:val="24"/>
                <w:lang w:val="en-GB"/>
              </w:rPr>
            </w:rPrChange>
          </w:rPr>
          <w:t xml:space="preserve"> / continuous etching </w:t>
        </w:r>
      </w:ins>
      <w:ins w:id="1209" w:author="Kolan" w:date="2010-09-29T20:50:00Z">
        <w:r w:rsidR="002817C5" w:rsidRPr="00CB6E99">
          <w:rPr>
            <w:szCs w:val="24"/>
            <w:lang w:val="en-US"/>
            <w:rPrChange w:id="1210" w:author="Kolan" w:date="2012-12-20T16:22:00Z">
              <w:rPr>
                <w:szCs w:val="24"/>
                <w:lang w:val="en-GB"/>
              </w:rPr>
            </w:rPrChange>
          </w:rPr>
          <w:t>(</w:t>
        </w:r>
      </w:ins>
      <w:ins w:id="1211" w:author="Kolan" w:date="2010-09-29T20:31:00Z">
        <w:r w:rsidR="00CE514C" w:rsidRPr="00CB6E99">
          <w:rPr>
            <w:szCs w:val="24"/>
            <w:lang w:val="en-US"/>
            <w:rPrChange w:id="1212" w:author="Kolan" w:date="2012-12-20T16:22:00Z">
              <w:rPr>
                <w:szCs w:val="24"/>
                <w:lang w:val="en-GB"/>
              </w:rPr>
            </w:rPrChange>
          </w:rPr>
          <w:t>Cont.</w:t>
        </w:r>
      </w:ins>
      <w:ins w:id="1213" w:author="Kolan" w:date="2010-09-29T20:30:00Z">
        <w:r w:rsidR="00CE514C" w:rsidRPr="00CB6E99">
          <w:rPr>
            <w:szCs w:val="24"/>
            <w:lang w:val="en-US"/>
            <w:rPrChange w:id="1214" w:author="Kolan" w:date="2012-12-20T16:22:00Z">
              <w:rPr>
                <w:szCs w:val="24"/>
                <w:lang w:val="en-GB"/>
              </w:rPr>
            </w:rPrChange>
          </w:rPr>
          <w:t>)</w:t>
        </w:r>
      </w:ins>
      <w:ins w:id="1215" w:author="Kolan" w:date="2010-09-29T20:50:00Z">
        <w:r w:rsidR="008112EB" w:rsidRPr="00CB6E99">
          <w:rPr>
            <w:szCs w:val="24"/>
            <w:lang w:val="en-US"/>
            <w:rPrChange w:id="1216" w:author="Kolan" w:date="2012-12-20T16:22:00Z">
              <w:rPr>
                <w:szCs w:val="24"/>
                <w:lang w:val="en-GB"/>
              </w:rPr>
            </w:rPrChange>
          </w:rPr>
          <w:t>]</w:t>
        </w:r>
      </w:ins>
      <w:ins w:id="1217" w:author="Kolan" w:date="2010-09-29T20:31:00Z">
        <w:r w:rsidR="00CE514C" w:rsidRPr="00CB6E99">
          <w:rPr>
            <w:szCs w:val="24"/>
            <w:lang w:val="en-US"/>
            <w:rPrChange w:id="1218" w:author="Kolan" w:date="2012-12-20T16:22:00Z">
              <w:rPr>
                <w:szCs w:val="24"/>
                <w:lang w:val="en-GB"/>
              </w:rPr>
            </w:rPrChange>
          </w:rPr>
          <w:t xml:space="preserve"> </w:t>
        </w:r>
      </w:ins>
      <w:moveTo w:id="1219" w:author="Kolan" w:date="2010-09-29T20:29:00Z">
        <w:r w:rsidR="00A367F2" w:rsidRPr="00CB6E99">
          <w:rPr>
            <w:szCs w:val="24"/>
            <w:lang w:val="en-US"/>
            <w:rPrChange w:id="1220" w:author="Kolan" w:date="2012-12-20T16:22:00Z">
              <w:rPr>
                <w:szCs w:val="24"/>
                <w:lang w:val="en-GB"/>
              </w:rPr>
            </w:rPrChange>
          </w:rPr>
          <w:t xml:space="preserve">on the final substrate morphology </w:t>
        </w:r>
      </w:moveTo>
      <w:ins w:id="1221" w:author="Kolan" w:date="2010-09-29T20:29:00Z">
        <w:r w:rsidR="00A367F2" w:rsidRPr="00CB6E99">
          <w:rPr>
            <w:szCs w:val="24"/>
            <w:lang w:val="en-US"/>
            <w:rPrChange w:id="1222" w:author="Kolan" w:date="2012-12-20T16:22:00Z">
              <w:rPr>
                <w:szCs w:val="24"/>
                <w:lang w:val="en-GB"/>
              </w:rPr>
            </w:rPrChange>
          </w:rPr>
          <w:t xml:space="preserve">measured by </w:t>
        </w:r>
      </w:ins>
      <w:moveTo w:id="1223" w:author="Kolan" w:date="2010-09-29T20:29:00Z">
        <w:del w:id="1224" w:author="Kolan" w:date="2010-09-29T20:29:00Z">
          <w:r w:rsidR="00A367F2" w:rsidRPr="00CB6E99" w:rsidDel="00A367F2">
            <w:rPr>
              <w:szCs w:val="24"/>
              <w:lang w:val="en-US"/>
              <w:rPrChange w:id="1225" w:author="Kolan" w:date="2012-12-20T16:22:00Z">
                <w:rPr>
                  <w:szCs w:val="24"/>
                  <w:lang w:val="en-GB"/>
                </w:rPr>
              </w:rPrChange>
            </w:rPr>
            <w:delText xml:space="preserve">is shown. </w:delText>
          </w:r>
        </w:del>
      </w:moveTo>
    </w:p>
    <w:moveToRangeEnd w:id="1162"/>
    <w:p w:rsidR="002275B3" w:rsidRPr="00CB6E99" w:rsidRDefault="00A367F2" w:rsidP="002275B3">
      <w:pPr>
        <w:spacing w:line="480" w:lineRule="auto"/>
        <w:rPr>
          <w:ins w:id="1226" w:author="Kolan" w:date="2010-09-29T20:56:00Z"/>
          <w:szCs w:val="24"/>
          <w:lang w:val="en-US"/>
          <w:rPrChange w:id="1227" w:author="Kolan" w:date="2012-12-20T16:22:00Z">
            <w:rPr>
              <w:ins w:id="1228" w:author="Kolan" w:date="2010-09-29T20:56:00Z"/>
              <w:szCs w:val="24"/>
              <w:lang w:val="en-GB"/>
            </w:rPr>
          </w:rPrChange>
        </w:rPr>
      </w:pPr>
      <w:ins w:id="1229" w:author="Kolan" w:date="2010-09-29T20:27:00Z">
        <w:r w:rsidRPr="00CB6E99">
          <w:rPr>
            <w:szCs w:val="24"/>
            <w:lang w:val="en-US"/>
            <w:rPrChange w:id="1230" w:author="Kolan" w:date="2012-12-20T16:22:00Z">
              <w:rPr>
                <w:szCs w:val="24"/>
                <w:lang w:val="en-GB"/>
              </w:rPr>
            </w:rPrChange>
          </w:rPr>
          <w:t>TM-AFM</w:t>
        </w:r>
      </w:ins>
      <w:ins w:id="1231" w:author="Kolan" w:date="2010-09-29T20:39:00Z">
        <w:r w:rsidR="00C27238" w:rsidRPr="00CB6E99">
          <w:rPr>
            <w:szCs w:val="24"/>
            <w:lang w:val="en-US"/>
            <w:rPrChange w:id="1232" w:author="Kolan" w:date="2012-12-20T16:22:00Z">
              <w:rPr>
                <w:szCs w:val="24"/>
                <w:lang w:val="en-GB"/>
              </w:rPr>
            </w:rPrChange>
          </w:rPr>
          <w:t xml:space="preserve"> for parameters</w:t>
        </w:r>
      </w:ins>
      <w:ins w:id="1233" w:author="Kolan" w:date="2010-09-29T20:30:00Z">
        <w:r w:rsidRPr="00CB6E99">
          <w:rPr>
            <w:szCs w:val="24"/>
            <w:lang w:val="en-US"/>
            <w:rPrChange w:id="1234" w:author="Kolan" w:date="2012-12-20T16:22:00Z">
              <w:rPr>
                <w:szCs w:val="24"/>
                <w:lang w:val="en-GB"/>
              </w:rPr>
            </w:rPrChange>
          </w:rPr>
          <w:t xml:space="preserve">: </w:t>
        </w:r>
      </w:ins>
      <w:ins w:id="1235" w:author="Kolan" w:date="2010-09-29T20:44:00Z">
        <w:r w:rsidR="006257A0" w:rsidRPr="00CB6E99">
          <w:rPr>
            <w:szCs w:val="24"/>
            <w:lang w:val="en-US"/>
            <w:rPrChange w:id="1236" w:author="Kolan" w:date="2012-12-20T16:22:00Z">
              <w:rPr>
                <w:szCs w:val="24"/>
                <w:lang w:val="en-GB"/>
              </w:rPr>
            </w:rPrChange>
          </w:rPr>
          <w:t>(</w:t>
        </w:r>
      </w:ins>
      <w:ins w:id="1237" w:author="Kolan" w:date="2010-09-29T20:30:00Z">
        <w:r w:rsidRPr="00CB6E99">
          <w:rPr>
            <w:szCs w:val="24"/>
            <w:lang w:val="en-US"/>
            <w:rPrChange w:id="1238" w:author="Kolan" w:date="2012-12-20T16:22:00Z">
              <w:rPr>
                <w:szCs w:val="24"/>
                <w:lang w:val="en-GB"/>
              </w:rPr>
            </w:rPrChange>
          </w:rPr>
          <w:t>a)</w:t>
        </w:r>
      </w:ins>
      <w:ins w:id="1239" w:author="Kolan" w:date="2010-09-29T20:33:00Z">
        <w:r w:rsidR="00C27238" w:rsidRPr="00CB6E99">
          <w:rPr>
            <w:szCs w:val="24"/>
            <w:lang w:val="en-US"/>
            <w:rPrChange w:id="1240" w:author="Kolan" w:date="2012-12-20T16:22:00Z">
              <w:rPr>
                <w:szCs w:val="24"/>
                <w:lang w:val="en-GB"/>
              </w:rPr>
            </w:rPrChange>
          </w:rPr>
          <w:t xml:space="preserve"> t 60 s</w:t>
        </w:r>
      </w:ins>
      <w:ins w:id="1241" w:author="Kolan" w:date="2010-09-29T20:36:00Z">
        <w:r w:rsidR="00C27238" w:rsidRPr="00CB6E99">
          <w:rPr>
            <w:szCs w:val="24"/>
            <w:lang w:val="en-US"/>
            <w:rPrChange w:id="1242" w:author="Kolan" w:date="2012-12-20T16:22:00Z">
              <w:rPr>
                <w:szCs w:val="24"/>
                <w:lang w:val="en-GB"/>
              </w:rPr>
            </w:rPrChange>
          </w:rPr>
          <w:t>,</w:t>
        </w:r>
      </w:ins>
      <w:ins w:id="1243" w:author="Kolan" w:date="2010-09-29T20:38:00Z">
        <w:r w:rsidR="00C27238" w:rsidRPr="00CB6E99">
          <w:rPr>
            <w:szCs w:val="24"/>
            <w:lang w:val="en-US"/>
            <w:rPrChange w:id="1244" w:author="Kolan" w:date="2012-12-20T16:22:00Z">
              <w:rPr>
                <w:szCs w:val="24"/>
                <w:lang w:val="en-GB"/>
              </w:rPr>
            </w:rPrChange>
          </w:rPr>
          <w:t xml:space="preserve"> No IPA, continuous etching</w:t>
        </w:r>
      </w:ins>
      <w:ins w:id="1245" w:author="Kolan" w:date="2010-09-29T20:40:00Z">
        <w:r w:rsidR="00C27238" w:rsidRPr="00CB6E99">
          <w:rPr>
            <w:szCs w:val="24"/>
            <w:lang w:val="en-US"/>
            <w:rPrChange w:id="1246" w:author="Kolan" w:date="2012-12-20T16:22:00Z">
              <w:rPr>
                <w:szCs w:val="24"/>
                <w:lang w:val="en-GB"/>
              </w:rPr>
            </w:rPrChange>
          </w:rPr>
          <w:t>,</w:t>
        </w:r>
      </w:ins>
      <w:ins w:id="1247" w:author="Kolan" w:date="2010-09-29T20:39:00Z">
        <w:r w:rsidR="00C27238" w:rsidRPr="00CB6E99">
          <w:rPr>
            <w:szCs w:val="24"/>
            <w:lang w:val="en-US"/>
            <w:rPrChange w:id="1248" w:author="Kolan" w:date="2012-12-20T16:22:00Z">
              <w:rPr>
                <w:szCs w:val="24"/>
                <w:lang w:val="en-GB"/>
              </w:rPr>
            </w:rPrChange>
          </w:rPr>
          <w:t xml:space="preserve"> </w:t>
        </w:r>
      </w:ins>
      <w:ins w:id="1249" w:author="Kolan" w:date="2010-09-29T20:44:00Z">
        <w:r w:rsidR="006257A0" w:rsidRPr="00CB6E99">
          <w:rPr>
            <w:szCs w:val="24"/>
            <w:lang w:val="en-US"/>
            <w:rPrChange w:id="1250" w:author="Kolan" w:date="2012-12-20T16:22:00Z">
              <w:rPr>
                <w:szCs w:val="24"/>
                <w:lang w:val="en-GB"/>
              </w:rPr>
            </w:rPrChange>
          </w:rPr>
          <w:t>(</w:t>
        </w:r>
      </w:ins>
      <w:ins w:id="1251" w:author="Kolan" w:date="2010-09-29T20:39:00Z">
        <w:r w:rsidR="00C27238" w:rsidRPr="00CB6E99">
          <w:rPr>
            <w:szCs w:val="24"/>
            <w:lang w:val="en-US"/>
            <w:rPrChange w:id="1252" w:author="Kolan" w:date="2012-12-20T16:22:00Z">
              <w:rPr>
                <w:szCs w:val="24"/>
                <w:lang w:val="en-GB"/>
              </w:rPr>
            </w:rPrChange>
          </w:rPr>
          <w:t>b)</w:t>
        </w:r>
      </w:ins>
      <w:ins w:id="1253" w:author="Kolan" w:date="2010-09-29T20:33:00Z">
        <w:r w:rsidR="00C27238" w:rsidRPr="00CB6E99">
          <w:rPr>
            <w:szCs w:val="24"/>
            <w:lang w:val="en-US"/>
            <w:rPrChange w:id="1254" w:author="Kolan" w:date="2012-12-20T16:22:00Z">
              <w:rPr>
                <w:szCs w:val="24"/>
                <w:lang w:val="en-GB"/>
              </w:rPr>
            </w:rPrChange>
          </w:rPr>
          <w:t xml:space="preserve"> </w:t>
        </w:r>
      </w:ins>
      <w:ins w:id="1255" w:author="Kolan" w:date="2010-09-29T20:39:00Z">
        <w:r w:rsidR="00C27238" w:rsidRPr="00CB6E99">
          <w:rPr>
            <w:szCs w:val="24"/>
            <w:lang w:val="en-US"/>
            <w:rPrChange w:id="1256" w:author="Kolan" w:date="2012-12-20T16:22:00Z">
              <w:rPr>
                <w:szCs w:val="24"/>
                <w:lang w:val="en-GB"/>
              </w:rPr>
            </w:rPrChange>
          </w:rPr>
          <w:t>t 3</w:t>
        </w:r>
      </w:ins>
      <w:ins w:id="1257" w:author="Kolan" w:date="2010-09-29T20:40:00Z">
        <w:r w:rsidR="00C27238" w:rsidRPr="00CB6E99">
          <w:rPr>
            <w:szCs w:val="24"/>
            <w:lang w:val="en-US"/>
            <w:rPrChange w:id="1258" w:author="Kolan" w:date="2012-12-20T16:22:00Z">
              <w:rPr>
                <w:szCs w:val="24"/>
                <w:lang w:val="en-GB"/>
              </w:rPr>
            </w:rPrChange>
          </w:rPr>
          <w:t>4</w:t>
        </w:r>
      </w:ins>
      <w:ins w:id="1259" w:author="Kolan" w:date="2010-09-29T20:39:00Z">
        <w:r w:rsidR="00C27238" w:rsidRPr="00CB6E99">
          <w:rPr>
            <w:szCs w:val="24"/>
            <w:lang w:val="en-US"/>
            <w:rPrChange w:id="1260" w:author="Kolan" w:date="2012-12-20T16:22:00Z">
              <w:rPr>
                <w:szCs w:val="24"/>
                <w:lang w:val="en-GB"/>
              </w:rPr>
            </w:rPrChange>
          </w:rPr>
          <w:t>0 s, No IPA, continuous etching</w:t>
        </w:r>
      </w:ins>
      <w:ins w:id="1261" w:author="Kolan" w:date="2010-09-29T20:40:00Z">
        <w:r w:rsidR="00C27238" w:rsidRPr="00CB6E99">
          <w:rPr>
            <w:szCs w:val="24"/>
            <w:lang w:val="en-US"/>
            <w:rPrChange w:id="1262" w:author="Kolan" w:date="2012-12-20T16:22:00Z">
              <w:rPr>
                <w:szCs w:val="24"/>
                <w:lang w:val="en-GB"/>
              </w:rPr>
            </w:rPrChange>
          </w:rPr>
          <w:t xml:space="preserve">, </w:t>
        </w:r>
      </w:ins>
      <w:ins w:id="1263" w:author="Kolan" w:date="2010-09-29T20:44:00Z">
        <w:r w:rsidR="006257A0" w:rsidRPr="00CB6E99">
          <w:rPr>
            <w:szCs w:val="24"/>
            <w:lang w:val="en-US"/>
            <w:rPrChange w:id="1264" w:author="Kolan" w:date="2012-12-20T16:22:00Z">
              <w:rPr>
                <w:szCs w:val="24"/>
                <w:lang w:val="en-GB"/>
              </w:rPr>
            </w:rPrChange>
          </w:rPr>
          <w:t>(</w:t>
        </w:r>
      </w:ins>
      <w:ins w:id="1265" w:author="Kolan" w:date="2010-09-29T20:40:00Z">
        <w:r w:rsidR="00C27238" w:rsidRPr="00CB6E99">
          <w:rPr>
            <w:szCs w:val="24"/>
            <w:lang w:val="en-US"/>
            <w:rPrChange w:id="1266" w:author="Kolan" w:date="2012-12-20T16:22:00Z">
              <w:rPr>
                <w:szCs w:val="24"/>
                <w:lang w:val="en-GB"/>
              </w:rPr>
            </w:rPrChange>
          </w:rPr>
          <w:t xml:space="preserve">c) </w:t>
        </w:r>
      </w:ins>
      <w:ins w:id="1267" w:author="Kolan" w:date="2010-09-29T20:41:00Z">
        <w:r w:rsidR="00C27238" w:rsidRPr="00CB6E99">
          <w:rPr>
            <w:szCs w:val="24"/>
            <w:lang w:val="en-US"/>
            <w:rPrChange w:id="1268" w:author="Kolan" w:date="2012-12-20T16:22:00Z">
              <w:rPr>
                <w:szCs w:val="24"/>
                <w:lang w:val="en-GB"/>
              </w:rPr>
            </w:rPrChange>
          </w:rPr>
          <w:t xml:space="preserve">t 60 s, No IPA, </w:t>
        </w:r>
        <w:r w:rsidR="000C68C0" w:rsidRPr="00CB6E99">
          <w:rPr>
            <w:szCs w:val="24"/>
            <w:lang w:val="en-US"/>
            <w:rPrChange w:id="1269" w:author="Kolan" w:date="2012-12-20T16:22:00Z">
              <w:rPr>
                <w:szCs w:val="24"/>
                <w:lang w:val="en-GB"/>
              </w:rPr>
            </w:rPrChange>
          </w:rPr>
          <w:t xml:space="preserve">DEP, </w:t>
        </w:r>
      </w:ins>
      <w:ins w:id="1270" w:author="Kolan" w:date="2010-09-29T20:44:00Z">
        <w:r w:rsidR="006257A0" w:rsidRPr="00CB6E99">
          <w:rPr>
            <w:szCs w:val="24"/>
            <w:lang w:val="en-US"/>
            <w:rPrChange w:id="1271" w:author="Kolan" w:date="2012-12-20T16:22:00Z">
              <w:rPr>
                <w:szCs w:val="24"/>
                <w:lang w:val="en-GB"/>
              </w:rPr>
            </w:rPrChange>
          </w:rPr>
          <w:t>(</w:t>
        </w:r>
      </w:ins>
      <w:ins w:id="1272" w:author="Kolan" w:date="2010-09-29T20:41:00Z">
        <w:r w:rsidR="000C68C0" w:rsidRPr="00CB6E99">
          <w:rPr>
            <w:szCs w:val="24"/>
            <w:lang w:val="en-US"/>
            <w:rPrChange w:id="1273" w:author="Kolan" w:date="2012-12-20T16:22:00Z">
              <w:rPr>
                <w:szCs w:val="24"/>
                <w:lang w:val="en-GB"/>
              </w:rPr>
            </w:rPrChange>
          </w:rPr>
          <w:t>d) t 340 s,</w:t>
        </w:r>
      </w:ins>
      <w:ins w:id="1274" w:author="Kolan" w:date="2010-09-29T20:45:00Z">
        <w:r w:rsidR="006257A0" w:rsidRPr="00CB6E99">
          <w:rPr>
            <w:szCs w:val="24"/>
            <w:lang w:val="en-US"/>
            <w:rPrChange w:id="1275" w:author="Kolan" w:date="2012-12-20T16:22:00Z">
              <w:rPr>
                <w:szCs w:val="24"/>
                <w:lang w:val="en-GB"/>
              </w:rPr>
            </w:rPrChange>
          </w:rPr>
          <w:t xml:space="preserve"> </w:t>
        </w:r>
      </w:ins>
      <w:ins w:id="1276" w:author="Kolan" w:date="2010-09-29T20:41:00Z">
        <w:r w:rsidR="000C68C0" w:rsidRPr="00CB6E99">
          <w:rPr>
            <w:szCs w:val="24"/>
            <w:lang w:val="en-US"/>
            <w:rPrChange w:id="1277" w:author="Kolan" w:date="2012-12-20T16:22:00Z">
              <w:rPr>
                <w:szCs w:val="24"/>
                <w:lang w:val="en-GB"/>
              </w:rPr>
            </w:rPrChange>
          </w:rPr>
          <w:t>IPA, DEP</w:t>
        </w:r>
      </w:ins>
      <w:ins w:id="1278" w:author="Kolan" w:date="2010-09-29T20:43:00Z">
        <w:r w:rsidR="006257A0" w:rsidRPr="00CB6E99">
          <w:rPr>
            <w:szCs w:val="24"/>
            <w:lang w:val="en-US"/>
            <w:rPrChange w:id="1279" w:author="Kolan" w:date="2012-12-20T16:22:00Z">
              <w:rPr>
                <w:szCs w:val="24"/>
                <w:lang w:val="en-GB"/>
              </w:rPr>
            </w:rPrChange>
          </w:rPr>
          <w:t xml:space="preserve">, </w:t>
        </w:r>
      </w:ins>
      <w:ins w:id="1280" w:author="Kolan" w:date="2010-09-29T20:44:00Z">
        <w:r w:rsidR="006257A0" w:rsidRPr="00CB6E99">
          <w:rPr>
            <w:szCs w:val="24"/>
            <w:lang w:val="en-US"/>
            <w:rPrChange w:id="1281" w:author="Kolan" w:date="2012-12-20T16:22:00Z">
              <w:rPr>
                <w:szCs w:val="24"/>
                <w:lang w:val="en-GB"/>
              </w:rPr>
            </w:rPrChange>
          </w:rPr>
          <w:t>(</w:t>
        </w:r>
      </w:ins>
      <w:ins w:id="1282" w:author="Kolan" w:date="2010-09-29T20:43:00Z">
        <w:r w:rsidR="006257A0" w:rsidRPr="00CB6E99">
          <w:rPr>
            <w:szCs w:val="24"/>
            <w:lang w:val="en-US"/>
            <w:rPrChange w:id="1283" w:author="Kolan" w:date="2012-12-20T16:22:00Z">
              <w:rPr>
                <w:szCs w:val="24"/>
                <w:lang w:val="en-GB"/>
              </w:rPr>
            </w:rPrChange>
          </w:rPr>
          <w:t xml:space="preserve">e) t 60 s, IPA, continuous etching, </w:t>
        </w:r>
      </w:ins>
      <w:ins w:id="1284" w:author="Kolan" w:date="2010-09-29T20:44:00Z">
        <w:r w:rsidR="006257A0" w:rsidRPr="00CB6E99">
          <w:rPr>
            <w:szCs w:val="24"/>
            <w:lang w:val="en-US"/>
            <w:rPrChange w:id="1285" w:author="Kolan" w:date="2012-12-20T16:22:00Z">
              <w:rPr>
                <w:szCs w:val="24"/>
                <w:lang w:val="en-GB"/>
              </w:rPr>
            </w:rPrChange>
          </w:rPr>
          <w:t>(</w:t>
        </w:r>
      </w:ins>
      <w:ins w:id="1286" w:author="Kolan" w:date="2010-09-29T20:43:00Z">
        <w:r w:rsidR="006257A0" w:rsidRPr="00CB6E99">
          <w:rPr>
            <w:szCs w:val="24"/>
            <w:lang w:val="en-US"/>
            <w:rPrChange w:id="1287" w:author="Kolan" w:date="2012-12-20T16:22:00Z">
              <w:rPr>
                <w:szCs w:val="24"/>
                <w:lang w:val="en-GB"/>
              </w:rPr>
            </w:rPrChange>
          </w:rPr>
          <w:t xml:space="preserve">f) t 340 s, IPA, continuous etching, </w:t>
        </w:r>
      </w:ins>
      <w:ins w:id="1288" w:author="Kolan" w:date="2010-09-29T20:44:00Z">
        <w:r w:rsidR="006257A0" w:rsidRPr="00CB6E99">
          <w:rPr>
            <w:szCs w:val="24"/>
            <w:lang w:val="en-US"/>
            <w:rPrChange w:id="1289" w:author="Kolan" w:date="2012-12-20T16:22:00Z">
              <w:rPr>
                <w:szCs w:val="24"/>
                <w:lang w:val="en-GB"/>
              </w:rPr>
            </w:rPrChange>
          </w:rPr>
          <w:t>(</w:t>
        </w:r>
      </w:ins>
      <w:ins w:id="1290" w:author="Kolan" w:date="2010-09-29T20:43:00Z">
        <w:r w:rsidR="006257A0" w:rsidRPr="00CB6E99">
          <w:rPr>
            <w:szCs w:val="24"/>
            <w:lang w:val="en-US"/>
            <w:rPrChange w:id="1291" w:author="Kolan" w:date="2012-12-20T16:22:00Z">
              <w:rPr>
                <w:szCs w:val="24"/>
                <w:lang w:val="en-GB"/>
              </w:rPr>
            </w:rPrChange>
          </w:rPr>
          <w:t xml:space="preserve">g) t 60 s, IPA, DEP, </w:t>
        </w:r>
      </w:ins>
      <w:ins w:id="1292" w:author="Kolan" w:date="2010-09-29T20:44:00Z">
        <w:r w:rsidR="006257A0" w:rsidRPr="00CB6E99">
          <w:rPr>
            <w:szCs w:val="24"/>
            <w:lang w:val="en-US"/>
            <w:rPrChange w:id="1293" w:author="Kolan" w:date="2012-12-20T16:22:00Z">
              <w:rPr>
                <w:szCs w:val="24"/>
                <w:lang w:val="en-GB"/>
              </w:rPr>
            </w:rPrChange>
          </w:rPr>
          <w:t>(</w:t>
        </w:r>
      </w:ins>
      <w:ins w:id="1294" w:author="Kolan" w:date="2010-09-29T20:43:00Z">
        <w:r w:rsidR="006257A0" w:rsidRPr="00CB6E99">
          <w:rPr>
            <w:szCs w:val="24"/>
            <w:lang w:val="en-US"/>
            <w:rPrChange w:id="1295" w:author="Kolan" w:date="2012-12-20T16:22:00Z">
              <w:rPr>
                <w:szCs w:val="24"/>
                <w:lang w:val="en-GB"/>
              </w:rPr>
            </w:rPrChange>
          </w:rPr>
          <w:t>h) t 340 s, IPA, DEP</w:t>
        </w:r>
      </w:ins>
      <w:ins w:id="1296" w:author="Kolan" w:date="2010-09-29T20:47:00Z">
        <w:r w:rsidR="000847F5" w:rsidRPr="00CB6E99">
          <w:rPr>
            <w:szCs w:val="24"/>
            <w:lang w:val="en-US"/>
            <w:rPrChange w:id="1297" w:author="Kolan" w:date="2012-12-20T16:22:00Z">
              <w:rPr>
                <w:szCs w:val="24"/>
                <w:lang w:val="en-GB"/>
              </w:rPr>
            </w:rPrChange>
          </w:rPr>
          <w:t xml:space="preserve">. </w:t>
        </w:r>
      </w:ins>
      <w:ins w:id="1298" w:author="Kolan" w:date="2010-09-29T20:58:00Z">
        <w:r w:rsidR="00787C6B" w:rsidRPr="00CB6E99">
          <w:rPr>
            <w:szCs w:val="24"/>
            <w:lang w:val="en-US"/>
            <w:rPrChange w:id="1299" w:author="Kolan" w:date="2012-12-20T16:22:00Z">
              <w:rPr>
                <w:szCs w:val="24"/>
                <w:lang w:val="en-GB"/>
              </w:rPr>
            </w:rPrChange>
          </w:rPr>
          <w:t>In</w:t>
        </w:r>
      </w:ins>
      <w:ins w:id="1300" w:author="Kolan" w:date="2010-09-29T20:56:00Z">
        <w:r w:rsidR="002275B3" w:rsidRPr="00CB6E99">
          <w:rPr>
            <w:szCs w:val="24"/>
            <w:lang w:val="en-US"/>
            <w:rPrChange w:id="1301" w:author="Kolan" w:date="2012-12-20T16:22:00Z">
              <w:rPr>
                <w:szCs w:val="24"/>
                <w:lang w:val="en-GB"/>
              </w:rPr>
            </w:rPrChange>
          </w:rPr>
          <w:t xml:space="preserve"> all experiments </w:t>
        </w:r>
      </w:ins>
      <w:ins w:id="1302" w:author="Kolan" w:date="2010-09-29T20:57:00Z">
        <w:r w:rsidR="002275B3" w:rsidRPr="00CB6E99">
          <w:rPr>
            <w:szCs w:val="24"/>
            <w:lang w:val="en-US"/>
            <w:rPrChange w:id="1303" w:author="Kolan" w:date="2012-12-20T16:22:00Z">
              <w:rPr>
                <w:szCs w:val="24"/>
                <w:lang w:val="en-GB"/>
              </w:rPr>
            </w:rPrChange>
          </w:rPr>
          <w:t xml:space="preserve">temperature of </w:t>
        </w:r>
      </w:ins>
      <w:ins w:id="1304" w:author="Kolan" w:date="2010-09-29T20:58:00Z">
        <w:r w:rsidR="00787C6B" w:rsidRPr="00CB6E99">
          <w:rPr>
            <w:szCs w:val="24"/>
            <w:lang w:val="en-US"/>
            <w:rPrChange w:id="1305" w:author="Kolan" w:date="2012-12-20T16:22:00Z">
              <w:rPr>
                <w:szCs w:val="24"/>
                <w:lang w:val="en-GB"/>
              </w:rPr>
            </w:rPrChange>
          </w:rPr>
          <w:t xml:space="preserve">25 % aqueous </w:t>
        </w:r>
      </w:ins>
      <w:ins w:id="1306" w:author="Kolan" w:date="2010-09-29T20:57:00Z">
        <w:r w:rsidR="002275B3" w:rsidRPr="00CB6E99">
          <w:rPr>
            <w:szCs w:val="24"/>
            <w:lang w:val="en-US"/>
            <w:rPrChange w:id="1307" w:author="Kolan" w:date="2012-12-20T16:22:00Z">
              <w:rPr>
                <w:szCs w:val="24"/>
                <w:lang w:val="en-GB"/>
              </w:rPr>
            </w:rPrChange>
          </w:rPr>
          <w:t>TMAH solution was kept at</w:t>
        </w:r>
      </w:ins>
      <w:ins w:id="1308" w:author="Kolan" w:date="2010-09-29T20:56:00Z">
        <w:r w:rsidR="002275B3" w:rsidRPr="00CB6E99">
          <w:rPr>
            <w:szCs w:val="24"/>
            <w:lang w:val="en-US"/>
            <w:rPrChange w:id="1309" w:author="Kolan" w:date="2012-12-20T16:22:00Z">
              <w:rPr>
                <w:szCs w:val="24"/>
                <w:lang w:val="en-GB"/>
              </w:rPr>
            </w:rPrChange>
          </w:rPr>
          <w:t xml:space="preserve"> 70 </w:t>
        </w:r>
        <w:r w:rsidR="002275B3" w:rsidRPr="00CB6E99">
          <w:rPr>
            <w:rFonts w:cs="Times New Roman"/>
            <w:szCs w:val="24"/>
            <w:lang w:val="en-US"/>
            <w:rPrChange w:id="1310" w:author="Kolan" w:date="2012-12-20T16:22:00Z">
              <w:rPr>
                <w:rFonts w:cs="Times New Roman"/>
                <w:szCs w:val="24"/>
                <w:lang w:val="en-GB"/>
              </w:rPr>
            </w:rPrChange>
          </w:rPr>
          <w:t>˚</w:t>
        </w:r>
        <w:r w:rsidR="002275B3" w:rsidRPr="00CB6E99">
          <w:rPr>
            <w:szCs w:val="24"/>
            <w:lang w:val="en-US"/>
            <w:rPrChange w:id="1311" w:author="Kolan" w:date="2012-12-20T16:22:00Z">
              <w:rPr>
                <w:szCs w:val="24"/>
                <w:lang w:val="en-GB"/>
              </w:rPr>
            </w:rPrChange>
          </w:rPr>
          <w:t>C</w:t>
        </w:r>
      </w:ins>
      <w:ins w:id="1312" w:author="Kolan" w:date="2010-09-29T20:59:00Z">
        <w:r w:rsidR="00787C6B" w:rsidRPr="00CB6E99">
          <w:rPr>
            <w:szCs w:val="24"/>
            <w:lang w:val="en-US"/>
            <w:rPrChange w:id="1313" w:author="Kolan" w:date="2012-12-20T16:22:00Z">
              <w:rPr>
                <w:szCs w:val="24"/>
                <w:lang w:val="en-GB"/>
              </w:rPr>
            </w:rPrChange>
          </w:rPr>
          <w:t xml:space="preserve"> and mechanical stirring was used</w:t>
        </w:r>
      </w:ins>
      <w:ins w:id="1314" w:author="Kolan" w:date="2010-09-29T21:00:00Z">
        <w:r w:rsidR="00787C6B" w:rsidRPr="00CB6E99">
          <w:rPr>
            <w:szCs w:val="24"/>
            <w:lang w:val="en-US"/>
            <w:rPrChange w:id="1315" w:author="Kolan" w:date="2012-12-20T16:22:00Z">
              <w:rPr>
                <w:szCs w:val="24"/>
                <w:lang w:val="en-GB"/>
              </w:rPr>
            </w:rPrChange>
          </w:rPr>
          <w:t>.</w:t>
        </w:r>
        <w:r w:rsidR="001C5607" w:rsidRPr="00CB6E99">
          <w:rPr>
            <w:szCs w:val="24"/>
            <w:lang w:val="en-US"/>
            <w:rPrChange w:id="1316" w:author="Kolan" w:date="2012-12-20T16:22:00Z">
              <w:rPr>
                <w:szCs w:val="24"/>
                <w:lang w:val="en-GB"/>
              </w:rPr>
            </w:rPrChange>
          </w:rPr>
          <w:t xml:space="preserve"> Additionally </w:t>
        </w:r>
        <w:proofErr w:type="spellStart"/>
        <w:r w:rsidR="001C5607" w:rsidRPr="00CB6E99">
          <w:rPr>
            <w:i/>
            <w:szCs w:val="24"/>
            <w:lang w:val="en-US"/>
            <w:rPrChange w:id="1317" w:author="Kolan" w:date="2012-12-20T16:22:00Z">
              <w:rPr>
                <w:i/>
                <w:szCs w:val="24"/>
                <w:lang w:val="en-GB"/>
              </w:rPr>
            </w:rPrChange>
          </w:rPr>
          <w:t>S</w:t>
        </w:r>
        <w:r w:rsidR="001C5607" w:rsidRPr="00CB6E99">
          <w:rPr>
            <w:i/>
            <w:szCs w:val="24"/>
            <w:vertAlign w:val="subscript"/>
            <w:lang w:val="en-US"/>
            <w:rPrChange w:id="1318" w:author="Kolan" w:date="2012-12-20T16:22:00Z">
              <w:rPr>
                <w:i/>
                <w:szCs w:val="24"/>
                <w:vertAlign w:val="subscript"/>
                <w:lang w:val="en-GB"/>
              </w:rPr>
            </w:rPrChange>
          </w:rPr>
          <w:t>q</w:t>
        </w:r>
        <w:proofErr w:type="spellEnd"/>
        <w:r w:rsidR="001C5607" w:rsidRPr="00CB6E99">
          <w:rPr>
            <w:szCs w:val="24"/>
            <w:lang w:val="en-US"/>
            <w:rPrChange w:id="1319" w:author="Kolan" w:date="2012-12-20T16:22:00Z">
              <w:rPr>
                <w:szCs w:val="24"/>
                <w:lang w:val="en-GB"/>
              </w:rPr>
            </w:rPrChange>
          </w:rPr>
          <w:t xml:space="preserve"> and </w:t>
        </w:r>
        <w:proofErr w:type="spellStart"/>
        <w:r w:rsidR="001C5607" w:rsidRPr="00CB6E99">
          <w:rPr>
            <w:szCs w:val="24"/>
            <w:lang w:val="en-US"/>
            <w:rPrChange w:id="1320" w:author="Kolan" w:date="2012-12-20T16:22:00Z">
              <w:rPr>
                <w:szCs w:val="24"/>
                <w:lang w:val="en-GB"/>
              </w:rPr>
            </w:rPrChange>
          </w:rPr>
          <w:t>colour</w:t>
        </w:r>
        <w:proofErr w:type="spellEnd"/>
        <w:r w:rsidR="001C5607" w:rsidRPr="00CB6E99">
          <w:rPr>
            <w:szCs w:val="24"/>
            <w:lang w:val="en-US"/>
            <w:rPrChange w:id="1321" w:author="Kolan" w:date="2012-12-20T16:22:00Z">
              <w:rPr>
                <w:szCs w:val="24"/>
                <w:lang w:val="en-GB"/>
              </w:rPr>
            </w:rPrChange>
          </w:rPr>
          <w:t xml:space="preserve"> scale (</w:t>
        </w:r>
        <w:r w:rsidR="001C5607" w:rsidRPr="00CB6E99">
          <w:rPr>
            <w:i/>
            <w:szCs w:val="24"/>
            <w:lang w:val="en-US"/>
            <w:rPrChange w:id="1322" w:author="Kolan" w:date="2012-12-20T16:22:00Z">
              <w:rPr>
                <w:i/>
                <w:szCs w:val="24"/>
                <w:lang w:val="en-GB"/>
              </w:rPr>
            </w:rPrChange>
          </w:rPr>
          <w:t>C</w:t>
        </w:r>
        <w:r w:rsidR="001C5607" w:rsidRPr="00CB6E99">
          <w:rPr>
            <w:i/>
            <w:szCs w:val="24"/>
            <w:vertAlign w:val="subscript"/>
            <w:lang w:val="en-US"/>
            <w:rPrChange w:id="1323" w:author="Kolan" w:date="2012-12-20T16:22:00Z">
              <w:rPr>
                <w:i/>
                <w:szCs w:val="24"/>
                <w:vertAlign w:val="subscript"/>
                <w:lang w:val="en-GB"/>
              </w:rPr>
            </w:rPrChange>
          </w:rPr>
          <w:t>s</w:t>
        </w:r>
        <w:r w:rsidR="001C5607" w:rsidRPr="00CB6E99">
          <w:rPr>
            <w:szCs w:val="24"/>
            <w:lang w:val="en-US"/>
            <w:rPrChange w:id="1324" w:author="Kolan" w:date="2012-12-20T16:22:00Z">
              <w:rPr>
                <w:szCs w:val="24"/>
                <w:lang w:val="en-GB"/>
              </w:rPr>
            </w:rPrChange>
          </w:rPr>
          <w:t>) parameters are reported.</w:t>
        </w:r>
      </w:ins>
    </w:p>
    <w:p w:rsidR="00CE514C" w:rsidRPr="00CB6E99" w:rsidRDefault="00CE514C" w:rsidP="00AB2B4A">
      <w:pPr>
        <w:spacing w:line="480" w:lineRule="auto"/>
        <w:rPr>
          <w:ins w:id="1325" w:author="Kolan" w:date="2010-09-29T20:28:00Z"/>
          <w:szCs w:val="24"/>
          <w:lang w:val="en-US"/>
          <w:rPrChange w:id="1326" w:author="Kolan" w:date="2012-12-20T16:22:00Z">
            <w:rPr>
              <w:ins w:id="1327" w:author="Kolan" w:date="2010-09-29T20:28:00Z"/>
              <w:szCs w:val="24"/>
              <w:lang w:val="en-GB"/>
            </w:rPr>
          </w:rPrChange>
        </w:rPr>
      </w:pPr>
    </w:p>
    <w:p w:rsidR="00A367F2" w:rsidRPr="00CB6E99" w:rsidRDefault="00A367F2" w:rsidP="00AB2B4A">
      <w:pPr>
        <w:spacing w:line="480" w:lineRule="auto"/>
        <w:rPr>
          <w:ins w:id="1328" w:author="Kolan" w:date="2010-09-29T20:28:00Z"/>
          <w:szCs w:val="24"/>
          <w:lang w:val="en-US"/>
          <w:rPrChange w:id="1329" w:author="Kolan" w:date="2012-12-20T16:22:00Z">
            <w:rPr>
              <w:ins w:id="1330" w:author="Kolan" w:date="2010-09-29T20:28:00Z"/>
              <w:szCs w:val="24"/>
              <w:lang w:val="en-GB"/>
            </w:rPr>
          </w:rPrChange>
        </w:rPr>
      </w:pPr>
    </w:p>
    <w:p w:rsidR="00AB2B4A" w:rsidRPr="00CB6E99" w:rsidDel="00A367F2" w:rsidRDefault="00AB2B4A" w:rsidP="00AB2B4A">
      <w:pPr>
        <w:spacing w:line="480" w:lineRule="auto"/>
        <w:rPr>
          <w:szCs w:val="24"/>
          <w:lang w:val="en-US"/>
          <w:rPrChange w:id="1331" w:author="Kolan" w:date="2012-12-20T16:22:00Z">
            <w:rPr>
              <w:szCs w:val="24"/>
              <w:lang w:val="en-GB"/>
            </w:rPr>
          </w:rPrChange>
        </w:rPr>
      </w:pPr>
      <w:moveFromRangeStart w:id="1332" w:author="Kolan" w:date="2010-09-29T20:29:00Z" w:name="move273555505"/>
      <w:moveFrom w:id="1333" w:author="Kolan" w:date="2010-09-29T20:29:00Z">
        <w:r w:rsidRPr="00CB6E99" w:rsidDel="00A367F2">
          <w:rPr>
            <w:szCs w:val="24"/>
            <w:lang w:val="en-US"/>
            <w:rPrChange w:id="1334" w:author="Kolan" w:date="2012-12-20T16:22:00Z">
              <w:rPr>
                <w:szCs w:val="24"/>
                <w:lang w:val="en-GB"/>
              </w:rPr>
            </w:rPrChange>
          </w:rPr>
          <w:t xml:space="preserve">the influence of the etching time, IPA additive, and DEP on the final substrate morphology is shown. </w:t>
        </w:r>
      </w:moveFrom>
    </w:p>
    <w:moveFromRangeEnd w:id="1332"/>
    <w:p w:rsidR="00AB2B4A" w:rsidRPr="00CB6E99" w:rsidRDefault="00AB2B4A" w:rsidP="00241511">
      <w:pPr>
        <w:spacing w:line="480" w:lineRule="auto"/>
        <w:rPr>
          <w:szCs w:val="24"/>
          <w:lang w:val="en-US"/>
          <w:rPrChange w:id="1335" w:author="Kolan" w:date="2012-12-20T16:22:00Z">
            <w:rPr>
              <w:szCs w:val="24"/>
              <w:lang w:val="en-GB"/>
            </w:rPr>
          </w:rPrChange>
        </w:rPr>
      </w:pPr>
    </w:p>
    <w:p w:rsidR="00AB2B4A" w:rsidRPr="00CB6E99" w:rsidRDefault="00AB2B4A" w:rsidP="00241511">
      <w:pPr>
        <w:spacing w:line="480" w:lineRule="auto"/>
        <w:rPr>
          <w:szCs w:val="24"/>
          <w:lang w:val="en-US"/>
          <w:rPrChange w:id="1336" w:author="Kolan" w:date="2012-12-20T16:22:00Z">
            <w:rPr>
              <w:szCs w:val="24"/>
              <w:lang w:val="en-GB"/>
            </w:rPr>
          </w:rPrChange>
        </w:rPr>
      </w:pPr>
    </w:p>
    <w:p w:rsidR="00A3586F" w:rsidRPr="00CB6E99" w:rsidRDefault="00A3586F" w:rsidP="00241511">
      <w:pPr>
        <w:spacing w:line="480" w:lineRule="auto"/>
        <w:rPr>
          <w:szCs w:val="24"/>
          <w:lang w:val="en-US"/>
          <w:rPrChange w:id="1337" w:author="Kolan" w:date="2012-12-20T16:22:00Z">
            <w:rPr>
              <w:szCs w:val="24"/>
              <w:lang w:val="en-GB"/>
            </w:rPr>
          </w:rPrChange>
        </w:rPr>
      </w:pPr>
      <w:r w:rsidRPr="00CB6E99">
        <w:rPr>
          <w:szCs w:val="24"/>
          <w:lang w:val="en-US"/>
          <w:rPrChange w:id="1338" w:author="Kolan" w:date="2012-12-20T16:22:00Z">
            <w:rPr>
              <w:szCs w:val="24"/>
              <w:lang w:val="en-GB"/>
            </w:rPr>
          </w:rPrChange>
        </w:rPr>
        <w:t>The increase of the roughness during etching is a complex phenomenon and was investigated in details for Si surface [</w:t>
      </w:r>
      <w:proofErr w:type="spellStart"/>
      <w:r w:rsidRPr="00CB6E99">
        <w:rPr>
          <w:szCs w:val="24"/>
          <w:lang w:val="en-US"/>
          <w:rPrChange w:id="1339" w:author="Kolan" w:date="2012-12-20T16:22:00Z">
            <w:rPr>
              <w:szCs w:val="24"/>
              <w:lang w:val="en-GB"/>
            </w:rPr>
          </w:rPrChange>
        </w:rPr>
        <w:t>Plaik</w:t>
      </w:r>
      <w:proofErr w:type="spellEnd"/>
      <w:r w:rsidRPr="00CB6E99">
        <w:rPr>
          <w:szCs w:val="24"/>
          <w:lang w:val="en-US"/>
          <w:rPrChange w:id="1340" w:author="Kolan" w:date="2012-12-20T16:22:00Z">
            <w:rPr>
              <w:szCs w:val="24"/>
              <w:lang w:val="en-GB"/>
            </w:rPr>
          </w:rPrChange>
        </w:rPr>
        <w:t>] [</w:t>
      </w:r>
      <w:proofErr w:type="spellStart"/>
      <w:r w:rsidRPr="00CB6E99">
        <w:rPr>
          <w:szCs w:val="24"/>
          <w:lang w:val="en-US"/>
          <w:rPrChange w:id="1341" w:author="Kolan" w:date="2012-12-20T16:22:00Z">
            <w:rPr>
              <w:szCs w:val="24"/>
              <w:lang w:val="en-GB"/>
            </w:rPr>
          </w:rPrChange>
        </w:rPr>
        <w:t>zubel</w:t>
      </w:r>
      <w:proofErr w:type="spellEnd"/>
      <w:r w:rsidRPr="00CB6E99">
        <w:rPr>
          <w:szCs w:val="24"/>
          <w:lang w:val="en-US"/>
          <w:rPrChange w:id="1342" w:author="Kolan" w:date="2012-12-20T16:22:00Z">
            <w:rPr>
              <w:szCs w:val="24"/>
              <w:lang w:val="en-GB"/>
            </w:rPr>
          </w:rPrChange>
        </w:rPr>
        <w:t>] [</w:t>
      </w:r>
      <w:proofErr w:type="spellStart"/>
      <w:r w:rsidRPr="00CB6E99">
        <w:rPr>
          <w:szCs w:val="24"/>
          <w:lang w:val="en-US"/>
          <w:rPrChange w:id="1343" w:author="Kolan" w:date="2012-12-20T16:22:00Z">
            <w:rPr>
              <w:szCs w:val="24"/>
              <w:lang w:val="en-GB"/>
            </w:rPr>
          </w:rPrChange>
        </w:rPr>
        <w:t>cos</w:t>
      </w:r>
      <w:proofErr w:type="spellEnd"/>
      <w:r w:rsidRPr="00CB6E99">
        <w:rPr>
          <w:szCs w:val="24"/>
          <w:lang w:val="en-US"/>
          <w:rPrChange w:id="1344" w:author="Kolan" w:date="2012-12-20T16:22:00Z">
            <w:rPr>
              <w:szCs w:val="24"/>
              <w:lang w:val="en-GB"/>
            </w:rPr>
          </w:rPrChange>
        </w:rPr>
        <w:t xml:space="preserve">]. Some roughness properties were explained by a pseudo-masking model which pointed out that the main cause of the roughness increase is </w:t>
      </w:r>
      <w:r w:rsidR="00877A5E" w:rsidRPr="00CB6E99">
        <w:rPr>
          <w:szCs w:val="24"/>
          <w:lang w:val="en-US"/>
          <w:rPrChange w:id="1345" w:author="Kolan" w:date="2012-12-20T16:22:00Z">
            <w:rPr>
              <w:szCs w:val="24"/>
              <w:lang w:val="en-GB"/>
            </w:rPr>
          </w:rPrChange>
        </w:rPr>
        <w:t xml:space="preserve">due to etching </w:t>
      </w:r>
      <w:r w:rsidR="00877A5E" w:rsidRPr="00CB6E99">
        <w:rPr>
          <w:szCs w:val="24"/>
          <w:highlight w:val="yellow"/>
          <w:lang w:val="en-US"/>
          <w:rPrChange w:id="1346" w:author="Kolan" w:date="2012-12-20T16:22:00Z">
            <w:rPr>
              <w:szCs w:val="24"/>
              <w:highlight w:val="yellow"/>
              <w:lang w:val="en-GB"/>
            </w:rPr>
          </w:rPrChange>
        </w:rPr>
        <w:t>by-</w:t>
      </w:r>
      <w:r w:rsidR="00877A5E" w:rsidRPr="00CB6E99">
        <w:rPr>
          <w:szCs w:val="24"/>
          <w:lang w:val="en-US"/>
          <w:rPrChange w:id="1347" w:author="Kolan" w:date="2012-12-20T16:22:00Z">
            <w:rPr>
              <w:szCs w:val="24"/>
              <w:lang w:val="en-GB"/>
            </w:rPr>
          </w:rPrChange>
        </w:rPr>
        <w:t xml:space="preserve">products </w:t>
      </w:r>
      <w:r w:rsidR="004C2D47" w:rsidRPr="00CB6E99">
        <w:rPr>
          <w:szCs w:val="24"/>
          <w:lang w:val="en-US"/>
          <w:rPrChange w:id="1348" w:author="Kolan" w:date="2012-12-20T16:22:00Z">
            <w:rPr>
              <w:szCs w:val="24"/>
              <w:lang w:val="en-GB"/>
            </w:rPr>
          </w:rPrChange>
        </w:rPr>
        <w:t xml:space="preserve">formation </w:t>
      </w:r>
      <w:r w:rsidR="00877A5E" w:rsidRPr="00CB6E99">
        <w:rPr>
          <w:szCs w:val="24"/>
          <w:lang w:val="en-US"/>
          <w:rPrChange w:id="1349" w:author="Kolan" w:date="2012-12-20T16:22:00Z">
            <w:rPr>
              <w:szCs w:val="24"/>
              <w:lang w:val="en-GB"/>
            </w:rPr>
          </w:rPrChange>
        </w:rPr>
        <w:t>(H</w:t>
      </w:r>
      <w:r w:rsidR="00877A5E" w:rsidRPr="00CB6E99">
        <w:rPr>
          <w:szCs w:val="24"/>
          <w:vertAlign w:val="subscript"/>
          <w:lang w:val="en-US"/>
          <w:rPrChange w:id="1350" w:author="Kolan" w:date="2012-12-20T16:22:00Z">
            <w:rPr>
              <w:szCs w:val="24"/>
              <w:vertAlign w:val="subscript"/>
              <w:lang w:val="en-GB"/>
            </w:rPr>
          </w:rPrChange>
        </w:rPr>
        <w:t>2</w:t>
      </w:r>
      <w:r w:rsidR="00877A5E" w:rsidRPr="00CB6E99">
        <w:rPr>
          <w:szCs w:val="24"/>
          <w:lang w:val="en-US"/>
          <w:rPrChange w:id="1351" w:author="Kolan" w:date="2012-12-20T16:22:00Z">
            <w:rPr>
              <w:szCs w:val="24"/>
              <w:lang w:val="en-GB"/>
            </w:rPr>
          </w:rPrChange>
        </w:rPr>
        <w:t xml:space="preserve"> bubbles)</w:t>
      </w:r>
      <w:r w:rsidR="00662E44" w:rsidRPr="00CB6E99">
        <w:rPr>
          <w:szCs w:val="24"/>
          <w:lang w:val="en-US"/>
          <w:rPrChange w:id="1352" w:author="Kolan" w:date="2012-12-20T16:22:00Z">
            <w:rPr>
              <w:szCs w:val="24"/>
              <w:lang w:val="en-GB"/>
            </w:rPr>
          </w:rPrChange>
        </w:rPr>
        <w:t xml:space="preserve"> [</w:t>
      </w:r>
      <w:proofErr w:type="spellStart"/>
      <w:r w:rsidR="00662E44" w:rsidRPr="00CB6E99">
        <w:rPr>
          <w:szCs w:val="24"/>
          <w:lang w:val="en-US"/>
          <w:rPrChange w:id="1353" w:author="Kolan" w:date="2012-12-20T16:22:00Z">
            <w:rPr>
              <w:szCs w:val="24"/>
              <w:lang w:val="en-GB"/>
            </w:rPr>
          </w:rPrChange>
        </w:rPr>
        <w:t>palik</w:t>
      </w:r>
      <w:proofErr w:type="spellEnd"/>
      <w:r w:rsidR="00662E44" w:rsidRPr="00CB6E99">
        <w:rPr>
          <w:szCs w:val="24"/>
          <w:lang w:val="en-US"/>
          <w:rPrChange w:id="1354" w:author="Kolan" w:date="2012-12-20T16:22:00Z">
            <w:rPr>
              <w:szCs w:val="24"/>
              <w:lang w:val="en-GB"/>
            </w:rPr>
          </w:rPrChange>
        </w:rPr>
        <w:t xml:space="preserve">] </w:t>
      </w:r>
      <w:r w:rsidR="00240994" w:rsidRPr="00CB6E99">
        <w:rPr>
          <w:szCs w:val="24"/>
          <w:lang w:val="en-US"/>
          <w:rPrChange w:id="1355" w:author="Kolan" w:date="2012-12-20T16:22:00Z">
            <w:rPr>
              <w:szCs w:val="24"/>
              <w:lang w:val="en-GB"/>
            </w:rPr>
          </w:rPrChange>
        </w:rPr>
        <w:fldChar w:fldCharType="begin"/>
      </w:r>
      <w:ins w:id="1356" w:author="Kolan" w:date="2012-12-25T02:23:00Z">
        <w:r w:rsidR="00433EC1">
          <w:rPr>
            <w:szCs w:val="24"/>
            <w:lang w:val="en-US"/>
          </w:rPr>
          <w:instrText xml:space="preserve"> ADDIN ZOTERO_ITEM {"citationID":"S1Kk2ZCc","properties":{"unsorted":false,"formattedCitation":"[20]","plainCitation":"[20]"},"citationItems":[{"id":8022,"uris":["http://zotero.org/users/17577/items/56M25MRU"],"uri":["http://zotero.org/users/17577/items/56M25MRU"]}]} </w:instrText>
        </w:r>
      </w:ins>
      <w:del w:id="1357" w:author="Kolan" w:date="2012-12-20T19:08:00Z">
        <w:r w:rsidR="00662E44" w:rsidRPr="00CB6E99" w:rsidDel="001E484A">
          <w:rPr>
            <w:szCs w:val="24"/>
            <w:lang w:val="en-US"/>
            <w:rPrChange w:id="1358" w:author="Kolan" w:date="2012-12-20T16:22:00Z">
              <w:rPr>
                <w:szCs w:val="24"/>
                <w:lang w:val="en-GB"/>
              </w:rPr>
            </w:rPrChange>
          </w:rPr>
          <w:delInstrText xml:space="preserve"> ADDIN ZOTERO_ITEM {"sort":true,"citationItems":[{"uri":["http://zotero.org/users/17577/items/56M25MRU"]}]} </w:delInstrText>
        </w:r>
      </w:del>
      <w:r w:rsidR="00240994" w:rsidRPr="00CB6E99">
        <w:rPr>
          <w:szCs w:val="24"/>
          <w:lang w:val="en-US"/>
          <w:rPrChange w:id="1359" w:author="Kolan" w:date="2012-12-20T16:22:00Z">
            <w:rPr>
              <w:szCs w:val="24"/>
              <w:lang w:val="en-GB"/>
            </w:rPr>
          </w:rPrChange>
        </w:rPr>
        <w:fldChar w:fldCharType="separate"/>
      </w:r>
      <w:ins w:id="1360" w:author="Kolan" w:date="2012-12-25T02:23:00Z">
        <w:r w:rsidR="00433EC1" w:rsidRPr="00433EC1">
          <w:rPr>
            <w:rFonts w:cs="Times New Roman"/>
            <w:lang w:val="en-US"/>
            <w:rPrChange w:id="1361" w:author="Kolan" w:date="2012-12-25T02:23:00Z">
              <w:rPr/>
            </w:rPrChange>
          </w:rPr>
          <w:t>[20]</w:t>
        </w:r>
      </w:ins>
      <w:del w:id="1362" w:author="Kolan" w:date="2012-12-20T19:08:00Z">
        <w:r w:rsidR="00662E44" w:rsidRPr="00433EC1" w:rsidDel="001E484A">
          <w:rPr>
            <w:lang w:val="en-US"/>
            <w:rPrChange w:id="1363" w:author="Kolan" w:date="2012-12-25T02:23:00Z">
              <w:rPr>
                <w:rFonts w:cs="Times New Roman"/>
                <w:lang w:val="en-GB"/>
              </w:rPr>
            </w:rPrChange>
          </w:rPr>
          <w:delText>[2]</w:delText>
        </w:r>
      </w:del>
      <w:r w:rsidR="00240994" w:rsidRPr="00CB6E99">
        <w:rPr>
          <w:szCs w:val="24"/>
          <w:lang w:val="en-US"/>
          <w:rPrChange w:id="1364" w:author="Kolan" w:date="2012-12-20T16:22:00Z">
            <w:rPr>
              <w:szCs w:val="24"/>
              <w:lang w:val="en-GB"/>
            </w:rPr>
          </w:rPrChange>
        </w:rPr>
        <w:fldChar w:fldCharType="end"/>
      </w:r>
      <w:r w:rsidR="00877A5E" w:rsidRPr="00CB6E99">
        <w:rPr>
          <w:szCs w:val="24"/>
          <w:lang w:val="en-US"/>
          <w:rPrChange w:id="1365" w:author="Kolan" w:date="2012-12-20T16:22:00Z">
            <w:rPr>
              <w:szCs w:val="24"/>
              <w:lang w:val="en-GB"/>
            </w:rPr>
          </w:rPrChange>
        </w:rPr>
        <w:t>.</w:t>
      </w:r>
      <w:r w:rsidR="004C2D47" w:rsidRPr="00CB6E99">
        <w:rPr>
          <w:szCs w:val="24"/>
          <w:lang w:val="en-US"/>
          <w:rPrChange w:id="1366" w:author="Kolan" w:date="2012-12-20T16:22:00Z">
            <w:rPr>
              <w:szCs w:val="24"/>
              <w:lang w:val="en-GB"/>
            </w:rPr>
          </w:rPrChange>
        </w:rPr>
        <w:t xml:space="preserve"> </w:t>
      </w:r>
      <w:r w:rsidR="00770ADB" w:rsidRPr="00CB6E99">
        <w:rPr>
          <w:szCs w:val="24"/>
          <w:lang w:val="en-US"/>
          <w:rPrChange w:id="1367" w:author="Kolan" w:date="2012-12-20T16:22:00Z">
            <w:rPr>
              <w:szCs w:val="24"/>
              <w:lang w:val="en-GB"/>
            </w:rPr>
          </w:rPrChange>
        </w:rPr>
        <w:t xml:space="preserve">From the many </w:t>
      </w:r>
      <w:proofErr w:type="spellStart"/>
      <w:r w:rsidR="00770ADB" w:rsidRPr="00CB6E99">
        <w:rPr>
          <w:szCs w:val="24"/>
          <w:lang w:val="en-US"/>
          <w:rPrChange w:id="1368" w:author="Kolan" w:date="2012-12-20T16:22:00Z">
            <w:rPr>
              <w:szCs w:val="24"/>
              <w:lang w:val="en-GB"/>
            </w:rPr>
          </w:rPrChange>
        </w:rPr>
        <w:t>parametrers</w:t>
      </w:r>
      <w:proofErr w:type="spellEnd"/>
      <w:r w:rsidR="00770ADB" w:rsidRPr="00CB6E99">
        <w:rPr>
          <w:szCs w:val="24"/>
          <w:lang w:val="en-US"/>
          <w:rPrChange w:id="1369" w:author="Kolan" w:date="2012-12-20T16:22:00Z">
            <w:rPr>
              <w:szCs w:val="24"/>
              <w:lang w:val="en-GB"/>
            </w:rPr>
          </w:rPrChange>
        </w:rPr>
        <w:t xml:space="preserve"> that may be varied in order to obtain smooth surface  [</w:t>
      </w:r>
      <w:proofErr w:type="spellStart"/>
      <w:r w:rsidR="00770ADB" w:rsidRPr="00CB6E99">
        <w:rPr>
          <w:szCs w:val="24"/>
          <w:lang w:val="en-US"/>
          <w:rPrChange w:id="1370" w:author="Kolan" w:date="2012-12-20T16:22:00Z">
            <w:rPr>
              <w:szCs w:val="24"/>
              <w:lang w:val="en-GB"/>
            </w:rPr>
          </w:rPrChange>
        </w:rPr>
        <w:t>palik</w:t>
      </w:r>
      <w:proofErr w:type="spellEnd"/>
      <w:r w:rsidR="00770ADB" w:rsidRPr="00CB6E99">
        <w:rPr>
          <w:szCs w:val="24"/>
          <w:lang w:val="en-US"/>
          <w:rPrChange w:id="1371" w:author="Kolan" w:date="2012-12-20T16:22:00Z">
            <w:rPr>
              <w:szCs w:val="24"/>
              <w:lang w:val="en-GB"/>
            </w:rPr>
          </w:rPrChange>
        </w:rPr>
        <w:t xml:space="preserve">] we chosen </w:t>
      </w:r>
      <w:r w:rsidR="007D0573" w:rsidRPr="00CB6E99">
        <w:rPr>
          <w:szCs w:val="24"/>
          <w:lang w:val="en-US"/>
          <w:rPrChange w:id="1372" w:author="Kolan" w:date="2012-12-20T16:22:00Z">
            <w:rPr>
              <w:szCs w:val="24"/>
              <w:lang w:val="en-GB"/>
            </w:rPr>
          </w:rPrChange>
        </w:rPr>
        <w:t xml:space="preserve">to investigate </w:t>
      </w:r>
      <w:r w:rsidR="00EC62AA" w:rsidRPr="00CB6E99">
        <w:rPr>
          <w:szCs w:val="24"/>
          <w:lang w:val="en-US"/>
          <w:rPrChange w:id="1373" w:author="Kolan" w:date="2012-12-20T16:22:00Z">
            <w:rPr>
              <w:szCs w:val="24"/>
              <w:lang w:val="en-GB"/>
            </w:rPr>
          </w:rPrChange>
        </w:rPr>
        <w:t xml:space="preserve">in more details </w:t>
      </w:r>
      <w:r w:rsidR="00770ADB" w:rsidRPr="00CB6E99">
        <w:rPr>
          <w:szCs w:val="24"/>
          <w:lang w:val="en-US"/>
          <w:rPrChange w:id="1374" w:author="Kolan" w:date="2012-12-20T16:22:00Z">
            <w:rPr>
              <w:szCs w:val="24"/>
              <w:lang w:val="en-GB"/>
            </w:rPr>
          </w:rPrChange>
        </w:rPr>
        <w:t xml:space="preserve">the following: (1) etching time, (2) </w:t>
      </w:r>
      <w:r w:rsidR="007E778D" w:rsidRPr="00CB6E99">
        <w:rPr>
          <w:szCs w:val="24"/>
          <w:lang w:val="en-US"/>
          <w:rPrChange w:id="1375" w:author="Kolan" w:date="2012-12-20T16:22:00Z">
            <w:rPr>
              <w:szCs w:val="24"/>
              <w:lang w:val="en-GB"/>
            </w:rPr>
          </w:rPrChange>
        </w:rPr>
        <w:t xml:space="preserve">influence of </w:t>
      </w:r>
      <w:r w:rsidR="00770ADB" w:rsidRPr="00CB6E99">
        <w:rPr>
          <w:szCs w:val="24"/>
          <w:lang w:val="en-US"/>
          <w:rPrChange w:id="1376" w:author="Kolan" w:date="2012-12-20T16:22:00Z">
            <w:rPr>
              <w:szCs w:val="24"/>
              <w:lang w:val="en-GB"/>
            </w:rPr>
          </w:rPrChange>
        </w:rPr>
        <w:t>surfactant additives, (3) solution concentration</w:t>
      </w:r>
      <w:r w:rsidR="007C7B93" w:rsidRPr="00CB6E99">
        <w:rPr>
          <w:szCs w:val="24"/>
          <w:lang w:val="en-US"/>
          <w:rPrChange w:id="1377" w:author="Kolan" w:date="2012-12-20T16:22:00Z">
            <w:rPr>
              <w:szCs w:val="24"/>
              <w:lang w:val="en-GB"/>
            </w:rPr>
          </w:rPrChange>
        </w:rPr>
        <w:t xml:space="preserve">. </w:t>
      </w:r>
    </w:p>
    <w:p w:rsidR="00AC5837" w:rsidRPr="00CB6E99" w:rsidRDefault="00AC5837" w:rsidP="00241511">
      <w:pPr>
        <w:spacing w:line="480" w:lineRule="auto"/>
        <w:rPr>
          <w:szCs w:val="24"/>
          <w:lang w:val="en-US"/>
          <w:rPrChange w:id="1378" w:author="Kolan" w:date="2012-12-20T16:22:00Z">
            <w:rPr>
              <w:szCs w:val="24"/>
              <w:lang w:val="en-GB"/>
            </w:rPr>
          </w:rPrChange>
        </w:rPr>
      </w:pPr>
    </w:p>
    <w:p w:rsidR="00AC5837" w:rsidRPr="00CB6E99" w:rsidRDefault="0089163F" w:rsidP="00241511">
      <w:pPr>
        <w:spacing w:line="480" w:lineRule="auto"/>
        <w:rPr>
          <w:ins w:id="1379" w:author="Kolan" w:date="2012-12-20T15:08:00Z"/>
          <w:szCs w:val="24"/>
          <w:lang w:val="en-US"/>
          <w:rPrChange w:id="1380" w:author="Kolan" w:date="2012-12-20T16:22:00Z">
            <w:rPr>
              <w:ins w:id="1381" w:author="Kolan" w:date="2012-12-20T15:08:00Z"/>
              <w:szCs w:val="24"/>
              <w:lang w:val="en-GB"/>
            </w:rPr>
          </w:rPrChange>
        </w:rPr>
      </w:pPr>
      <w:ins w:id="1382" w:author="Kolan" w:date="2012-12-20T15:08:00Z">
        <w:r w:rsidRPr="00CB6E99">
          <w:rPr>
            <w:szCs w:val="24"/>
            <w:lang w:val="en-US"/>
            <w:rPrChange w:id="1383" w:author="Kolan" w:date="2012-12-20T16:22:00Z">
              <w:rPr>
                <w:szCs w:val="24"/>
                <w:lang w:val="en-GB"/>
              </w:rPr>
            </w:rPrChange>
          </w:rPr>
          <w:t>,</w:t>
        </w:r>
      </w:ins>
    </w:p>
    <w:p w:rsidR="0089163F" w:rsidRPr="00CB6E99" w:rsidRDefault="0089163F" w:rsidP="00241511">
      <w:pPr>
        <w:spacing w:line="480" w:lineRule="auto"/>
        <w:rPr>
          <w:ins w:id="1384" w:author="Kolan" w:date="2012-12-20T15:08:00Z"/>
          <w:szCs w:val="24"/>
          <w:lang w:val="en-US"/>
          <w:rPrChange w:id="1385" w:author="Kolan" w:date="2012-12-20T16:22:00Z">
            <w:rPr>
              <w:ins w:id="1386" w:author="Kolan" w:date="2012-12-20T15:08:00Z"/>
              <w:szCs w:val="24"/>
              <w:lang w:val="en-GB"/>
            </w:rPr>
          </w:rPrChange>
        </w:rPr>
      </w:pPr>
    </w:p>
    <w:p w:rsidR="0089163F" w:rsidRPr="00CB6E99" w:rsidRDefault="0089163F" w:rsidP="00241511">
      <w:pPr>
        <w:spacing w:line="480" w:lineRule="auto"/>
        <w:rPr>
          <w:ins w:id="1387" w:author="Kolan" w:date="2012-12-20T15:08:00Z"/>
          <w:szCs w:val="24"/>
          <w:lang w:val="en-US"/>
          <w:rPrChange w:id="1388" w:author="Kolan" w:date="2012-12-20T16:22:00Z">
            <w:rPr>
              <w:ins w:id="1389" w:author="Kolan" w:date="2012-12-20T15:08:00Z"/>
              <w:szCs w:val="24"/>
              <w:lang w:val="en-GB"/>
            </w:rPr>
          </w:rPrChange>
        </w:rPr>
      </w:pPr>
    </w:p>
    <w:p w:rsidR="0089163F" w:rsidRPr="00CB6E99" w:rsidRDefault="0089163F" w:rsidP="00241511">
      <w:pPr>
        <w:spacing w:line="480" w:lineRule="auto"/>
        <w:rPr>
          <w:ins w:id="1390" w:author="Kolan" w:date="2012-12-20T15:08:00Z"/>
          <w:szCs w:val="24"/>
          <w:lang w:val="en-US"/>
          <w:rPrChange w:id="1391" w:author="Kolan" w:date="2012-12-20T16:22:00Z">
            <w:rPr>
              <w:ins w:id="1392" w:author="Kolan" w:date="2012-12-20T15:08:00Z"/>
              <w:szCs w:val="24"/>
              <w:lang w:val="en-GB"/>
            </w:rPr>
          </w:rPrChange>
        </w:rPr>
      </w:pPr>
    </w:p>
    <w:p w:rsidR="0089163F" w:rsidRPr="00CB6E99" w:rsidRDefault="0089163F" w:rsidP="00241511">
      <w:pPr>
        <w:spacing w:line="480" w:lineRule="auto"/>
        <w:rPr>
          <w:ins w:id="1393" w:author="Kolan" w:date="2012-12-20T15:08:00Z"/>
          <w:szCs w:val="24"/>
          <w:lang w:val="en-US"/>
          <w:rPrChange w:id="1394" w:author="Kolan" w:date="2012-12-20T16:22:00Z">
            <w:rPr>
              <w:ins w:id="1395" w:author="Kolan" w:date="2012-12-20T15:08:00Z"/>
              <w:szCs w:val="24"/>
              <w:lang w:val="en-GB"/>
            </w:rPr>
          </w:rPrChange>
        </w:rPr>
      </w:pPr>
    </w:p>
    <w:p w:rsidR="0089163F" w:rsidRPr="00CB6E99" w:rsidRDefault="0089163F" w:rsidP="00241511">
      <w:pPr>
        <w:spacing w:line="480" w:lineRule="auto"/>
        <w:rPr>
          <w:ins w:id="1396" w:author="Kolan" w:date="2012-12-20T15:08:00Z"/>
          <w:szCs w:val="24"/>
          <w:lang w:val="en-US"/>
          <w:rPrChange w:id="1397" w:author="Kolan" w:date="2012-12-20T16:22:00Z">
            <w:rPr>
              <w:ins w:id="1398" w:author="Kolan" w:date="2012-12-20T15:08:00Z"/>
              <w:szCs w:val="24"/>
              <w:lang w:val="en-GB"/>
            </w:rPr>
          </w:rPrChange>
        </w:rPr>
      </w:pPr>
    </w:p>
    <w:p w:rsidR="0089163F" w:rsidRPr="00CB6E99" w:rsidRDefault="0089163F" w:rsidP="00241511">
      <w:pPr>
        <w:spacing w:line="480" w:lineRule="auto"/>
        <w:rPr>
          <w:ins w:id="1399" w:author="Kolan" w:date="2012-12-20T15:08:00Z"/>
          <w:szCs w:val="24"/>
          <w:lang w:val="en-US"/>
          <w:rPrChange w:id="1400" w:author="Kolan" w:date="2012-12-20T16:22:00Z">
            <w:rPr>
              <w:ins w:id="1401" w:author="Kolan" w:date="2012-12-20T15:08:00Z"/>
              <w:szCs w:val="24"/>
              <w:lang w:val="en-GB"/>
            </w:rPr>
          </w:rPrChange>
        </w:rPr>
      </w:pPr>
    </w:p>
    <w:p w:rsidR="0089163F" w:rsidRPr="00CB6E99" w:rsidRDefault="0089163F" w:rsidP="00241511">
      <w:pPr>
        <w:spacing w:line="480" w:lineRule="auto"/>
        <w:rPr>
          <w:ins w:id="1402" w:author="Kolan" w:date="2012-12-20T15:08:00Z"/>
          <w:szCs w:val="24"/>
          <w:lang w:val="en-US"/>
          <w:rPrChange w:id="1403" w:author="Kolan" w:date="2012-12-20T16:22:00Z">
            <w:rPr>
              <w:ins w:id="1404" w:author="Kolan" w:date="2012-12-20T15:08:00Z"/>
              <w:szCs w:val="24"/>
              <w:lang w:val="en-GB"/>
            </w:rPr>
          </w:rPrChange>
        </w:rPr>
      </w:pPr>
    </w:p>
    <w:p w:rsidR="0089163F" w:rsidRPr="00CB6E99" w:rsidRDefault="0089163F" w:rsidP="00241511">
      <w:pPr>
        <w:spacing w:line="480" w:lineRule="auto"/>
        <w:rPr>
          <w:ins w:id="1405" w:author="Kolan" w:date="2012-12-20T15:08:00Z"/>
          <w:szCs w:val="24"/>
          <w:lang w:val="en-US"/>
          <w:rPrChange w:id="1406" w:author="Kolan" w:date="2012-12-20T16:22:00Z">
            <w:rPr>
              <w:ins w:id="1407" w:author="Kolan" w:date="2012-12-20T15:08:00Z"/>
              <w:szCs w:val="24"/>
              <w:lang w:val="en-GB"/>
            </w:rPr>
          </w:rPrChange>
        </w:rPr>
      </w:pPr>
    </w:p>
    <w:p w:rsidR="0089163F" w:rsidRPr="00CB6E99" w:rsidRDefault="0089163F" w:rsidP="00241511">
      <w:pPr>
        <w:spacing w:line="480" w:lineRule="auto"/>
        <w:rPr>
          <w:ins w:id="1408" w:author="Kolan" w:date="2012-12-20T15:08:00Z"/>
          <w:szCs w:val="24"/>
          <w:lang w:val="en-US"/>
          <w:rPrChange w:id="1409" w:author="Kolan" w:date="2012-12-20T16:22:00Z">
            <w:rPr>
              <w:ins w:id="1410" w:author="Kolan" w:date="2012-12-20T15:08:00Z"/>
              <w:szCs w:val="24"/>
              <w:lang w:val="en-GB"/>
            </w:rPr>
          </w:rPrChange>
        </w:rPr>
      </w:pPr>
    </w:p>
    <w:p w:rsidR="0089163F" w:rsidRPr="00CB6E99" w:rsidRDefault="0089163F" w:rsidP="00241511">
      <w:pPr>
        <w:spacing w:line="480" w:lineRule="auto"/>
        <w:rPr>
          <w:szCs w:val="24"/>
          <w:lang w:val="en-US"/>
          <w:rPrChange w:id="1411" w:author="Kolan" w:date="2012-12-20T16:22:00Z">
            <w:rPr>
              <w:szCs w:val="24"/>
              <w:lang w:val="en-GB"/>
            </w:rPr>
          </w:rPrChange>
        </w:rPr>
      </w:pPr>
    </w:p>
    <w:p w:rsidR="004661E7" w:rsidRPr="00CB6E99" w:rsidRDefault="00AC5837" w:rsidP="00241511">
      <w:pPr>
        <w:spacing w:line="480" w:lineRule="auto"/>
        <w:rPr>
          <w:szCs w:val="24"/>
          <w:lang w:val="en-US"/>
          <w:rPrChange w:id="1412" w:author="Kolan" w:date="2012-12-20T16:22:00Z">
            <w:rPr>
              <w:szCs w:val="24"/>
              <w:lang w:val="en-GB"/>
            </w:rPr>
          </w:rPrChange>
        </w:rPr>
      </w:pPr>
      <w:r w:rsidRPr="00CB6E99">
        <w:rPr>
          <w:szCs w:val="24"/>
          <w:lang w:val="en-US"/>
          <w:rPrChange w:id="1413" w:author="Kolan" w:date="2012-12-20T16:22:00Z">
            <w:rPr>
              <w:szCs w:val="24"/>
              <w:lang w:val="en-GB"/>
            </w:rPr>
          </w:rPrChange>
        </w:rPr>
        <w:t xml:space="preserve">Additionally, </w:t>
      </w:r>
      <w:r w:rsidR="005A0C01" w:rsidRPr="00CB6E99">
        <w:rPr>
          <w:szCs w:val="24"/>
          <w:lang w:val="en-US"/>
          <w:rPrChange w:id="1414" w:author="Kolan" w:date="2012-12-20T16:22:00Z">
            <w:rPr>
              <w:szCs w:val="24"/>
              <w:lang w:val="en-GB"/>
            </w:rPr>
          </w:rPrChange>
        </w:rPr>
        <w:t xml:space="preserve">all the experiments were </w:t>
      </w:r>
      <w:r w:rsidRPr="00CB6E99">
        <w:rPr>
          <w:szCs w:val="24"/>
          <w:lang w:val="en-US"/>
          <w:rPrChange w:id="1415" w:author="Kolan" w:date="2012-12-20T16:22:00Z">
            <w:rPr>
              <w:szCs w:val="24"/>
              <w:lang w:val="en-GB"/>
            </w:rPr>
          </w:rPrChange>
        </w:rPr>
        <w:t>performed</w:t>
      </w:r>
      <w:r w:rsidR="005A0C01" w:rsidRPr="00CB6E99">
        <w:rPr>
          <w:szCs w:val="24"/>
          <w:lang w:val="en-US"/>
          <w:rPrChange w:id="1416" w:author="Kolan" w:date="2012-12-20T16:22:00Z">
            <w:rPr>
              <w:szCs w:val="24"/>
              <w:lang w:val="en-GB"/>
            </w:rPr>
          </w:rPrChange>
        </w:rPr>
        <w:t xml:space="preserve"> in etching solution being </w:t>
      </w:r>
      <w:r w:rsidR="00A81638" w:rsidRPr="00CB6E99">
        <w:rPr>
          <w:szCs w:val="24"/>
          <w:lang w:val="en-US"/>
          <w:rPrChange w:id="1417" w:author="Kolan" w:date="2012-12-20T16:22:00Z">
            <w:rPr>
              <w:szCs w:val="24"/>
              <w:lang w:val="en-GB"/>
            </w:rPr>
          </w:rPrChange>
        </w:rPr>
        <w:t>robustly</w:t>
      </w:r>
      <w:r w:rsidR="005A0C01" w:rsidRPr="00CB6E99">
        <w:rPr>
          <w:szCs w:val="24"/>
          <w:lang w:val="en-US"/>
          <w:rPrChange w:id="1418" w:author="Kolan" w:date="2012-12-20T16:22:00Z">
            <w:rPr>
              <w:szCs w:val="24"/>
              <w:lang w:val="en-GB"/>
            </w:rPr>
          </w:rPrChange>
        </w:rPr>
        <w:t xml:space="preserve"> </w:t>
      </w:r>
      <w:r w:rsidRPr="00CB6E99">
        <w:rPr>
          <w:szCs w:val="24"/>
          <w:lang w:val="en-US"/>
          <w:rPrChange w:id="1419" w:author="Kolan" w:date="2012-12-20T16:22:00Z">
            <w:rPr>
              <w:szCs w:val="24"/>
              <w:lang w:val="en-GB"/>
            </w:rPr>
          </w:rPrChange>
        </w:rPr>
        <w:t>stirred</w:t>
      </w:r>
      <w:r w:rsidR="005A0C01" w:rsidRPr="00CB6E99">
        <w:rPr>
          <w:szCs w:val="24"/>
          <w:lang w:val="en-US"/>
          <w:rPrChange w:id="1420" w:author="Kolan" w:date="2012-12-20T16:22:00Z">
            <w:rPr>
              <w:szCs w:val="24"/>
              <w:lang w:val="en-GB"/>
            </w:rPr>
          </w:rPrChange>
        </w:rPr>
        <w:t xml:space="preserve"> with a magnetic stirrer</w:t>
      </w:r>
      <w:r w:rsidRPr="00CB6E99">
        <w:rPr>
          <w:szCs w:val="24"/>
          <w:lang w:val="en-US"/>
          <w:rPrChange w:id="1421" w:author="Kolan" w:date="2012-12-20T16:22:00Z">
            <w:rPr>
              <w:szCs w:val="24"/>
              <w:lang w:val="en-GB"/>
            </w:rPr>
          </w:rPrChange>
        </w:rPr>
        <w:t xml:space="preserve"> as in this manner </w:t>
      </w:r>
      <w:r w:rsidR="005A0C01" w:rsidRPr="00CB6E99">
        <w:rPr>
          <w:szCs w:val="24"/>
          <w:lang w:val="en-US"/>
          <w:rPrChange w:id="1422" w:author="Kolan" w:date="2012-12-20T16:22:00Z">
            <w:rPr>
              <w:szCs w:val="24"/>
              <w:lang w:val="en-GB"/>
            </w:rPr>
          </w:rPrChange>
        </w:rPr>
        <w:t>H</w:t>
      </w:r>
      <w:r w:rsidR="005A0C01" w:rsidRPr="00CB6E99">
        <w:rPr>
          <w:szCs w:val="24"/>
          <w:vertAlign w:val="subscript"/>
          <w:lang w:val="en-US"/>
          <w:rPrChange w:id="1423" w:author="Kolan" w:date="2012-12-20T16:22:00Z">
            <w:rPr>
              <w:szCs w:val="24"/>
              <w:vertAlign w:val="subscript"/>
              <w:lang w:val="en-GB"/>
            </w:rPr>
          </w:rPrChange>
        </w:rPr>
        <w:t>2</w:t>
      </w:r>
      <w:r w:rsidR="005A0C01" w:rsidRPr="00CB6E99">
        <w:rPr>
          <w:szCs w:val="24"/>
          <w:lang w:val="en-US"/>
          <w:rPrChange w:id="1424" w:author="Kolan" w:date="2012-12-20T16:22:00Z">
            <w:rPr>
              <w:szCs w:val="24"/>
              <w:lang w:val="en-GB"/>
            </w:rPr>
          </w:rPrChange>
        </w:rPr>
        <w:t xml:space="preserve"> </w:t>
      </w:r>
      <w:r w:rsidRPr="00CB6E99">
        <w:rPr>
          <w:szCs w:val="24"/>
          <w:lang w:val="en-US"/>
          <w:rPrChange w:id="1425" w:author="Kolan" w:date="2012-12-20T16:22:00Z">
            <w:rPr>
              <w:szCs w:val="24"/>
              <w:lang w:val="en-GB"/>
            </w:rPr>
          </w:rPrChange>
        </w:rPr>
        <w:t>bubbles are</w:t>
      </w:r>
      <w:r w:rsidR="005A0C01" w:rsidRPr="00CB6E99">
        <w:rPr>
          <w:szCs w:val="24"/>
          <w:lang w:val="en-US"/>
          <w:rPrChange w:id="1426" w:author="Kolan" w:date="2012-12-20T16:22:00Z">
            <w:rPr>
              <w:szCs w:val="24"/>
              <w:lang w:val="en-GB"/>
            </w:rPr>
          </w:rPrChange>
        </w:rPr>
        <w:t xml:space="preserve"> </w:t>
      </w:r>
      <w:r w:rsidRPr="00CB6E99">
        <w:rPr>
          <w:szCs w:val="24"/>
          <w:lang w:val="en-US"/>
          <w:rPrChange w:id="1427" w:author="Kolan" w:date="2012-12-20T16:22:00Z">
            <w:rPr>
              <w:szCs w:val="24"/>
              <w:lang w:val="en-GB"/>
            </w:rPr>
          </w:rPrChange>
        </w:rPr>
        <w:t xml:space="preserve">efficiently removed </w:t>
      </w:r>
      <w:r w:rsidR="005A0C01" w:rsidRPr="00CB6E99">
        <w:rPr>
          <w:szCs w:val="24"/>
          <w:lang w:val="en-US"/>
          <w:rPrChange w:id="1428" w:author="Kolan" w:date="2012-12-20T16:22:00Z">
            <w:rPr>
              <w:szCs w:val="24"/>
              <w:lang w:val="en-GB"/>
            </w:rPr>
          </w:rPrChange>
        </w:rPr>
        <w:t>from the surface what helps to reduce roughness</w:t>
      </w:r>
      <w:r w:rsidR="00031CBE" w:rsidRPr="00CB6E99">
        <w:rPr>
          <w:szCs w:val="24"/>
          <w:lang w:val="en-US"/>
          <w:rPrChange w:id="1429" w:author="Kolan" w:date="2012-12-20T16:22:00Z">
            <w:rPr>
              <w:szCs w:val="24"/>
              <w:lang w:val="en-GB"/>
            </w:rPr>
          </w:rPrChange>
        </w:rPr>
        <w:t xml:space="preserve"> [</w:t>
      </w:r>
      <w:proofErr w:type="spellStart"/>
      <w:r w:rsidR="00031CBE" w:rsidRPr="00CB6E99">
        <w:rPr>
          <w:szCs w:val="24"/>
          <w:lang w:val="en-US"/>
          <w:rPrChange w:id="1430" w:author="Kolan" w:date="2012-12-20T16:22:00Z">
            <w:rPr>
              <w:szCs w:val="24"/>
              <w:lang w:val="en-GB"/>
            </w:rPr>
          </w:rPrChange>
        </w:rPr>
        <w:t>palik</w:t>
      </w:r>
      <w:proofErr w:type="spellEnd"/>
      <w:r w:rsidR="00031CBE" w:rsidRPr="00CB6E99">
        <w:rPr>
          <w:szCs w:val="24"/>
          <w:lang w:val="en-US"/>
          <w:rPrChange w:id="1431" w:author="Kolan" w:date="2012-12-20T16:22:00Z">
            <w:rPr>
              <w:szCs w:val="24"/>
              <w:lang w:val="en-GB"/>
            </w:rPr>
          </w:rPrChange>
        </w:rPr>
        <w:t>]</w:t>
      </w:r>
      <w:r w:rsidR="005A0C01" w:rsidRPr="00CB6E99">
        <w:rPr>
          <w:szCs w:val="24"/>
          <w:lang w:val="en-US"/>
          <w:rPrChange w:id="1432" w:author="Kolan" w:date="2012-12-20T16:22:00Z">
            <w:rPr>
              <w:szCs w:val="24"/>
              <w:lang w:val="en-GB"/>
            </w:rPr>
          </w:rPrChange>
        </w:rPr>
        <w:t>.</w:t>
      </w:r>
      <w:r w:rsidR="00031CBE" w:rsidRPr="00CB6E99">
        <w:rPr>
          <w:szCs w:val="24"/>
          <w:lang w:val="en-US"/>
          <w:rPrChange w:id="1433" w:author="Kolan" w:date="2012-12-20T16:22:00Z">
            <w:rPr>
              <w:szCs w:val="24"/>
              <w:lang w:val="en-GB"/>
            </w:rPr>
          </w:rPrChange>
        </w:rPr>
        <w:t xml:space="preserve"> </w:t>
      </w:r>
      <w:r w:rsidR="005A0C01" w:rsidRPr="00CB6E99">
        <w:rPr>
          <w:szCs w:val="24"/>
          <w:lang w:val="en-US"/>
          <w:rPrChange w:id="1434" w:author="Kolan" w:date="2012-12-20T16:22:00Z">
            <w:rPr>
              <w:szCs w:val="24"/>
              <w:lang w:val="en-GB"/>
            </w:rPr>
          </w:rPrChange>
        </w:rPr>
        <w:t xml:space="preserve"> </w:t>
      </w:r>
    </w:p>
    <w:p w:rsidR="005427E0" w:rsidRPr="00CB6E99" w:rsidRDefault="005427E0" w:rsidP="006E2C83">
      <w:pPr>
        <w:spacing w:line="480" w:lineRule="auto"/>
        <w:rPr>
          <w:szCs w:val="24"/>
          <w:lang w:val="en-US"/>
          <w:rPrChange w:id="1435" w:author="Kolan" w:date="2012-12-20T16:22:00Z">
            <w:rPr>
              <w:szCs w:val="24"/>
              <w:lang w:val="en-GB"/>
            </w:rPr>
          </w:rPrChange>
        </w:rPr>
      </w:pPr>
    </w:p>
    <w:p w:rsidR="005427E0" w:rsidRPr="00CB6E99" w:rsidRDefault="005427E0" w:rsidP="006E2C83">
      <w:pPr>
        <w:spacing w:line="480" w:lineRule="auto"/>
        <w:rPr>
          <w:szCs w:val="24"/>
          <w:lang w:val="en-US"/>
          <w:rPrChange w:id="1436" w:author="Kolan" w:date="2012-12-20T16:22:00Z">
            <w:rPr>
              <w:szCs w:val="24"/>
              <w:lang w:val="en-GB"/>
            </w:rPr>
          </w:rPrChange>
        </w:rPr>
      </w:pPr>
      <w:r w:rsidRPr="00CB6E99">
        <w:rPr>
          <w:szCs w:val="24"/>
          <w:lang w:val="en-US"/>
          <w:rPrChange w:id="1437" w:author="Kolan" w:date="2012-12-20T16:22:00Z">
            <w:rPr>
              <w:szCs w:val="24"/>
              <w:lang w:val="en-GB"/>
            </w:rPr>
          </w:rPrChange>
        </w:rPr>
        <w:t xml:space="preserve">Hydrophilic surface which may be obtained by application of surfactants to etching solution reduces the number of H2 bubbles nucleation sites leading to smoother surface. </w:t>
      </w:r>
    </w:p>
    <w:p w:rsidR="00AF49C3" w:rsidRPr="00CB6E99" w:rsidRDefault="00AF49C3" w:rsidP="006E2C83">
      <w:pPr>
        <w:spacing w:line="480" w:lineRule="auto"/>
        <w:rPr>
          <w:szCs w:val="24"/>
          <w:lang w:val="en-US"/>
          <w:rPrChange w:id="1438" w:author="Kolan" w:date="2012-12-20T16:22:00Z">
            <w:rPr>
              <w:szCs w:val="24"/>
              <w:lang w:val="en-GB"/>
            </w:rPr>
          </w:rPrChange>
        </w:rPr>
      </w:pPr>
    </w:p>
    <w:p w:rsidR="00AF49C3" w:rsidRPr="00CB6E99" w:rsidRDefault="00AF49C3" w:rsidP="006E2C83">
      <w:pPr>
        <w:spacing w:line="480" w:lineRule="auto"/>
        <w:rPr>
          <w:szCs w:val="24"/>
          <w:lang w:val="en-US"/>
          <w:rPrChange w:id="1439" w:author="Kolan" w:date="2012-12-20T16:22:00Z">
            <w:rPr>
              <w:szCs w:val="24"/>
              <w:lang w:val="en-GB"/>
            </w:rPr>
          </w:rPrChange>
        </w:rPr>
      </w:pPr>
      <w:r w:rsidRPr="00CB6E99">
        <w:rPr>
          <w:szCs w:val="24"/>
          <w:lang w:val="en-US"/>
          <w:rPrChange w:id="1440" w:author="Kolan" w:date="2012-12-20T16:22:00Z">
            <w:rPr>
              <w:szCs w:val="24"/>
              <w:lang w:val="en-GB"/>
            </w:rPr>
          </w:rPrChange>
        </w:rPr>
        <w:t xml:space="preserve">We also performed experiments in so called discontinuous etching procedure (DEP). The idea behind DEP is </w:t>
      </w:r>
      <w:r w:rsidR="00E526B9" w:rsidRPr="00CB6E99">
        <w:rPr>
          <w:szCs w:val="24"/>
          <w:lang w:val="en-US"/>
          <w:rPrChange w:id="1441" w:author="Kolan" w:date="2012-12-20T16:22:00Z">
            <w:rPr>
              <w:szCs w:val="24"/>
              <w:lang w:val="en-GB"/>
            </w:rPr>
          </w:rPrChange>
        </w:rPr>
        <w:t>breaking the overall etching time into smaller periods (pieces) quanta. For all the experiments the smallest etching time was fixed to 20 s. The whole etching pro</w:t>
      </w:r>
      <w:r w:rsidR="00E90B6A" w:rsidRPr="00CB6E99">
        <w:rPr>
          <w:szCs w:val="24"/>
          <w:lang w:val="en-US"/>
          <w:rPrChange w:id="1442" w:author="Kolan" w:date="2012-12-20T16:22:00Z">
            <w:rPr>
              <w:szCs w:val="24"/>
              <w:lang w:val="en-GB"/>
            </w:rPr>
          </w:rPrChange>
        </w:rPr>
        <w:t xml:space="preserve">cess was carried out in the following steps: (1) immersing the substrate into etching solution for 20 s, (2) removing the substrate out of the solution, (3) immersing </w:t>
      </w:r>
      <w:r w:rsidR="004F519F" w:rsidRPr="00CB6E99">
        <w:rPr>
          <w:szCs w:val="24"/>
          <w:lang w:val="en-US"/>
          <w:rPrChange w:id="1443" w:author="Kolan" w:date="2012-12-20T16:22:00Z">
            <w:rPr>
              <w:szCs w:val="24"/>
              <w:lang w:val="en-GB"/>
            </w:rPr>
          </w:rPrChange>
        </w:rPr>
        <w:t xml:space="preserve">the substrate </w:t>
      </w:r>
      <w:r w:rsidR="00E90B6A" w:rsidRPr="00CB6E99">
        <w:rPr>
          <w:szCs w:val="24"/>
          <w:lang w:val="en-US"/>
          <w:rPrChange w:id="1444" w:author="Kolan" w:date="2012-12-20T16:22:00Z">
            <w:rPr>
              <w:szCs w:val="24"/>
              <w:lang w:val="en-GB"/>
            </w:rPr>
          </w:rPrChange>
        </w:rPr>
        <w:t xml:space="preserve">in deionized water </w:t>
      </w:r>
      <w:r w:rsidR="00E90B6A" w:rsidRPr="00CB6E99">
        <w:rPr>
          <w:szCs w:val="24"/>
          <w:lang w:val="en-US"/>
          <w:rPrChange w:id="1445" w:author="Kolan" w:date="2012-12-20T16:22:00Z">
            <w:rPr>
              <w:szCs w:val="24"/>
              <w:lang w:val="en-GB"/>
            </w:rPr>
          </w:rPrChange>
        </w:rPr>
        <w:lastRenderedPageBreak/>
        <w:t xml:space="preserve">for </w:t>
      </w:r>
      <w:r w:rsidR="00E611CB" w:rsidRPr="00CB6E99">
        <w:rPr>
          <w:szCs w:val="24"/>
          <w:lang w:val="en-US"/>
          <w:rPrChange w:id="1446" w:author="Kolan" w:date="2012-12-20T16:22:00Z">
            <w:rPr>
              <w:szCs w:val="24"/>
              <w:lang w:val="en-GB"/>
            </w:rPr>
          </w:rPrChange>
        </w:rPr>
        <w:t xml:space="preserve">2 </w:t>
      </w:r>
      <w:r w:rsidR="00E90B6A" w:rsidRPr="00CB6E99">
        <w:rPr>
          <w:szCs w:val="24"/>
          <w:lang w:val="en-US"/>
          <w:rPrChange w:id="1447" w:author="Kolan" w:date="2012-12-20T16:22:00Z">
            <w:rPr>
              <w:szCs w:val="24"/>
              <w:lang w:val="en-GB"/>
            </w:rPr>
          </w:rPrChange>
        </w:rPr>
        <w:t>s, (4) drying</w:t>
      </w:r>
      <w:r w:rsidR="004F519F" w:rsidRPr="00CB6E99">
        <w:rPr>
          <w:szCs w:val="24"/>
          <w:lang w:val="en-US"/>
          <w:rPrChange w:id="1448" w:author="Kolan" w:date="2012-12-20T16:22:00Z">
            <w:rPr>
              <w:szCs w:val="24"/>
              <w:lang w:val="en-GB"/>
            </w:rPr>
          </w:rPrChange>
        </w:rPr>
        <w:t xml:space="preserve"> the substrate</w:t>
      </w:r>
      <w:r w:rsidR="00E90B6A" w:rsidRPr="00CB6E99">
        <w:rPr>
          <w:szCs w:val="24"/>
          <w:lang w:val="en-US"/>
          <w:rPrChange w:id="1449" w:author="Kolan" w:date="2012-12-20T16:22:00Z">
            <w:rPr>
              <w:szCs w:val="24"/>
              <w:lang w:val="en-GB"/>
            </w:rPr>
          </w:rPrChange>
        </w:rPr>
        <w:t xml:space="preserve"> in N</w:t>
      </w:r>
      <w:r w:rsidR="00E90B6A" w:rsidRPr="00CB6E99">
        <w:rPr>
          <w:szCs w:val="24"/>
          <w:vertAlign w:val="subscript"/>
          <w:lang w:val="en-US"/>
          <w:rPrChange w:id="1450" w:author="Kolan" w:date="2012-12-20T16:22:00Z">
            <w:rPr>
              <w:szCs w:val="24"/>
              <w:vertAlign w:val="subscript"/>
              <w:lang w:val="en-GB"/>
            </w:rPr>
          </w:rPrChange>
        </w:rPr>
        <w:t>2</w:t>
      </w:r>
      <w:r w:rsidR="00E90B6A" w:rsidRPr="00CB6E99">
        <w:rPr>
          <w:szCs w:val="24"/>
          <w:lang w:val="en-US"/>
          <w:rPrChange w:id="1451" w:author="Kolan" w:date="2012-12-20T16:22:00Z">
            <w:rPr>
              <w:szCs w:val="24"/>
              <w:lang w:val="en-GB"/>
            </w:rPr>
          </w:rPrChange>
        </w:rPr>
        <w:t xml:space="preserve"> flow for </w:t>
      </w:r>
      <w:r w:rsidR="009F56EC" w:rsidRPr="00CB6E99">
        <w:rPr>
          <w:szCs w:val="24"/>
          <w:lang w:val="en-US"/>
          <w:rPrChange w:id="1452" w:author="Kolan" w:date="2012-12-20T16:22:00Z">
            <w:rPr>
              <w:szCs w:val="24"/>
              <w:lang w:val="en-GB"/>
            </w:rPr>
          </w:rPrChange>
        </w:rPr>
        <w:t>2</w:t>
      </w:r>
      <w:r w:rsidR="00E90B6A" w:rsidRPr="00CB6E99">
        <w:rPr>
          <w:szCs w:val="24"/>
          <w:lang w:val="en-US"/>
          <w:rPrChange w:id="1453" w:author="Kolan" w:date="2012-12-20T16:22:00Z">
            <w:rPr>
              <w:szCs w:val="24"/>
              <w:lang w:val="en-GB"/>
            </w:rPr>
          </w:rPrChange>
        </w:rPr>
        <w:t xml:space="preserve"> s. </w:t>
      </w:r>
      <w:r w:rsidR="003C1975" w:rsidRPr="00CB6E99">
        <w:rPr>
          <w:szCs w:val="24"/>
          <w:lang w:val="en-US"/>
          <w:rPrChange w:id="1454" w:author="Kolan" w:date="2012-12-20T16:22:00Z">
            <w:rPr>
              <w:szCs w:val="24"/>
              <w:lang w:val="en-GB"/>
            </w:rPr>
          </w:rPrChange>
        </w:rPr>
        <w:t xml:space="preserve">The </w:t>
      </w:r>
      <w:r w:rsidR="00E90B6A" w:rsidRPr="00CB6E99">
        <w:rPr>
          <w:szCs w:val="24"/>
          <w:lang w:val="en-US"/>
          <w:rPrChange w:id="1455" w:author="Kolan" w:date="2012-12-20T16:22:00Z">
            <w:rPr>
              <w:szCs w:val="24"/>
              <w:lang w:val="en-GB"/>
            </w:rPr>
          </w:rPrChange>
        </w:rPr>
        <w:t xml:space="preserve">steps (1-4) </w:t>
      </w:r>
      <w:r w:rsidR="00700410" w:rsidRPr="00CB6E99">
        <w:rPr>
          <w:szCs w:val="24"/>
          <w:lang w:val="en-US"/>
          <w:rPrChange w:id="1456" w:author="Kolan" w:date="2012-12-20T16:22:00Z">
            <w:rPr>
              <w:szCs w:val="24"/>
              <w:lang w:val="en-GB"/>
            </w:rPr>
          </w:rPrChange>
        </w:rPr>
        <w:t>(one</w:t>
      </w:r>
      <w:r w:rsidR="000A7DC1" w:rsidRPr="00CB6E99">
        <w:rPr>
          <w:szCs w:val="24"/>
          <w:lang w:val="en-US"/>
          <w:rPrChange w:id="1457" w:author="Kolan" w:date="2012-12-20T16:22:00Z">
            <w:rPr>
              <w:szCs w:val="24"/>
              <w:lang w:val="en-GB"/>
            </w:rPr>
          </w:rPrChange>
        </w:rPr>
        <w:t xml:space="preserve"> etching</w:t>
      </w:r>
      <w:r w:rsidR="00700410" w:rsidRPr="00CB6E99">
        <w:rPr>
          <w:szCs w:val="24"/>
          <w:lang w:val="en-US"/>
          <w:rPrChange w:id="1458" w:author="Kolan" w:date="2012-12-20T16:22:00Z">
            <w:rPr>
              <w:szCs w:val="24"/>
              <w:lang w:val="en-GB"/>
            </w:rPr>
          </w:rPrChange>
        </w:rPr>
        <w:t xml:space="preserve"> cycle) </w:t>
      </w:r>
      <w:r w:rsidR="00E90B6A" w:rsidRPr="00CB6E99">
        <w:rPr>
          <w:szCs w:val="24"/>
          <w:lang w:val="en-US"/>
          <w:rPrChange w:id="1459" w:author="Kolan" w:date="2012-12-20T16:22:00Z">
            <w:rPr>
              <w:szCs w:val="24"/>
              <w:lang w:val="en-GB"/>
            </w:rPr>
          </w:rPrChange>
        </w:rPr>
        <w:t>were repeated until the</w:t>
      </w:r>
      <w:r w:rsidR="003C1975" w:rsidRPr="00CB6E99">
        <w:rPr>
          <w:szCs w:val="24"/>
          <w:lang w:val="en-US"/>
          <w:rPrChange w:id="1460" w:author="Kolan" w:date="2012-12-20T16:22:00Z">
            <w:rPr>
              <w:szCs w:val="24"/>
              <w:lang w:val="en-GB"/>
            </w:rPr>
          </w:rPrChange>
        </w:rPr>
        <w:t xml:space="preserve"> required etching depth was achieved.</w:t>
      </w:r>
      <w:r w:rsidR="00E90B6A" w:rsidRPr="00CB6E99">
        <w:rPr>
          <w:szCs w:val="24"/>
          <w:lang w:val="en-US"/>
          <w:rPrChange w:id="1461" w:author="Kolan" w:date="2012-12-20T16:22:00Z">
            <w:rPr>
              <w:szCs w:val="24"/>
              <w:lang w:val="en-GB"/>
            </w:rPr>
          </w:rPrChange>
        </w:rPr>
        <w:t xml:space="preserve"> </w:t>
      </w:r>
    </w:p>
    <w:p w:rsidR="00593599" w:rsidRPr="00CB6E99" w:rsidRDefault="00593599" w:rsidP="006E2C83">
      <w:pPr>
        <w:spacing w:line="480" w:lineRule="auto"/>
        <w:rPr>
          <w:szCs w:val="24"/>
          <w:lang w:val="en-US"/>
          <w:rPrChange w:id="1462" w:author="Kolan" w:date="2012-12-20T16:22:00Z">
            <w:rPr>
              <w:szCs w:val="24"/>
              <w:lang w:val="en-GB"/>
            </w:rPr>
          </w:rPrChange>
        </w:rPr>
      </w:pPr>
    </w:p>
    <w:p w:rsidR="006E2C83" w:rsidRPr="00CB6E99" w:rsidRDefault="006E2C83" w:rsidP="006E2C83">
      <w:pPr>
        <w:spacing w:line="480" w:lineRule="auto"/>
        <w:rPr>
          <w:szCs w:val="24"/>
          <w:lang w:val="en-US"/>
          <w:rPrChange w:id="1463" w:author="Kolan" w:date="2012-12-20T16:22:00Z">
            <w:rPr>
              <w:szCs w:val="24"/>
              <w:lang w:val="en-GB"/>
            </w:rPr>
          </w:rPrChange>
        </w:rPr>
      </w:pPr>
      <w:r w:rsidRPr="00CB6E99">
        <w:rPr>
          <w:szCs w:val="24"/>
          <w:lang w:val="en-US"/>
          <w:rPrChange w:id="1464" w:author="Kolan" w:date="2012-12-20T16:22:00Z">
            <w:rPr>
              <w:szCs w:val="24"/>
              <w:lang w:val="en-GB"/>
            </w:rPr>
          </w:rPrChange>
        </w:rPr>
        <w:br/>
        <w:t xml:space="preserve">The obtained results may be explained by </w:t>
      </w:r>
      <w:r w:rsidR="005427E0" w:rsidRPr="00CB6E99">
        <w:rPr>
          <w:szCs w:val="24"/>
          <w:lang w:val="en-US"/>
          <w:rPrChange w:id="1465" w:author="Kolan" w:date="2012-12-20T16:22:00Z">
            <w:rPr>
              <w:szCs w:val="24"/>
              <w:lang w:val="en-GB"/>
            </w:rPr>
          </w:rPrChange>
        </w:rPr>
        <w:t>t</w:t>
      </w:r>
      <w:r w:rsidRPr="00CB6E99">
        <w:rPr>
          <w:szCs w:val="24"/>
          <w:lang w:val="en-US"/>
          <w:rPrChange w:id="1466" w:author="Kolan" w:date="2012-12-20T16:22:00Z">
            <w:rPr>
              <w:szCs w:val="24"/>
              <w:lang w:val="en-GB"/>
            </w:rPr>
          </w:rPrChange>
        </w:rPr>
        <w:t>aking into account the pseudo-masking model</w:t>
      </w:r>
    </w:p>
    <w:p w:rsidR="00A3586F" w:rsidRPr="00CB6E99" w:rsidRDefault="00A3586F" w:rsidP="00241511">
      <w:pPr>
        <w:spacing w:line="480" w:lineRule="auto"/>
        <w:rPr>
          <w:szCs w:val="24"/>
          <w:lang w:val="en-US"/>
          <w:rPrChange w:id="1467" w:author="Kolan" w:date="2012-12-20T16:22:00Z">
            <w:rPr>
              <w:szCs w:val="24"/>
              <w:lang w:val="en-GB"/>
            </w:rPr>
          </w:rPrChange>
        </w:rPr>
      </w:pPr>
    </w:p>
    <w:p w:rsidR="00241511" w:rsidRPr="00CB6E99" w:rsidRDefault="00241511" w:rsidP="00105F52">
      <w:pPr>
        <w:spacing w:line="480" w:lineRule="auto"/>
        <w:rPr>
          <w:szCs w:val="24"/>
          <w:lang w:val="en-US"/>
          <w:rPrChange w:id="1468" w:author="Kolan" w:date="2012-12-20T16:22:00Z">
            <w:rPr>
              <w:szCs w:val="24"/>
              <w:lang w:val="en-GB"/>
            </w:rPr>
          </w:rPrChange>
        </w:rPr>
      </w:pPr>
    </w:p>
    <w:p w:rsidR="00105F52" w:rsidRPr="00CB6E99" w:rsidRDefault="00105F52" w:rsidP="007B51CD">
      <w:pPr>
        <w:spacing w:line="480" w:lineRule="auto"/>
        <w:rPr>
          <w:szCs w:val="24"/>
          <w:lang w:val="en-US"/>
          <w:rPrChange w:id="1469" w:author="Kolan" w:date="2012-12-20T16:22:00Z">
            <w:rPr>
              <w:szCs w:val="24"/>
              <w:lang w:val="en-GB"/>
            </w:rPr>
          </w:rPrChange>
        </w:rPr>
      </w:pPr>
      <w:r w:rsidRPr="00CB6E99">
        <w:rPr>
          <w:szCs w:val="24"/>
          <w:lang w:val="en-US"/>
          <w:rPrChange w:id="1470" w:author="Kolan" w:date="2012-12-20T16:22:00Z">
            <w:rPr>
              <w:szCs w:val="24"/>
              <w:lang w:val="en-GB"/>
            </w:rPr>
          </w:rPrChange>
        </w:rPr>
        <w:t xml:space="preserve">The explanation of this phenomenon can be based on the pseudo-masking </w:t>
      </w:r>
      <w:r w:rsidR="003935E6" w:rsidRPr="00CB6E99">
        <w:rPr>
          <w:szCs w:val="24"/>
          <w:lang w:val="en-US"/>
          <w:rPrChange w:id="1471" w:author="Kolan" w:date="2012-12-20T16:22:00Z">
            <w:rPr>
              <w:szCs w:val="24"/>
              <w:lang w:val="en-GB"/>
            </w:rPr>
          </w:rPrChange>
        </w:rPr>
        <w:t>theory</w:t>
      </w:r>
      <w:r w:rsidR="00C71DA1" w:rsidRPr="00CB6E99">
        <w:rPr>
          <w:szCs w:val="24"/>
          <w:lang w:val="en-US"/>
          <w:rPrChange w:id="1472" w:author="Kolan" w:date="2012-12-20T16:22:00Z">
            <w:rPr>
              <w:szCs w:val="24"/>
              <w:lang w:val="en-GB"/>
            </w:rPr>
          </w:rPrChange>
        </w:rPr>
        <w:t xml:space="preserve"> in which the surface is masked </w:t>
      </w:r>
      <w:r w:rsidRPr="00CB6E99">
        <w:rPr>
          <w:szCs w:val="24"/>
          <w:lang w:val="en-US"/>
          <w:rPrChange w:id="1473" w:author="Kolan" w:date="2012-12-20T16:22:00Z">
            <w:rPr>
              <w:szCs w:val="24"/>
              <w:lang w:val="en-GB"/>
            </w:rPr>
          </w:rPrChange>
        </w:rPr>
        <w:t xml:space="preserve">by </w:t>
      </w:r>
      <w:r w:rsidR="00C71DA1" w:rsidRPr="00CB6E99">
        <w:rPr>
          <w:szCs w:val="24"/>
          <w:lang w:val="en-US"/>
          <w:rPrChange w:id="1474" w:author="Kolan" w:date="2012-12-20T16:22:00Z">
            <w:rPr>
              <w:szCs w:val="24"/>
              <w:lang w:val="en-GB"/>
            </w:rPr>
          </w:rPrChange>
        </w:rPr>
        <w:t>H</w:t>
      </w:r>
      <w:r w:rsidR="00C71DA1" w:rsidRPr="00CB6E99">
        <w:rPr>
          <w:szCs w:val="24"/>
          <w:vertAlign w:val="subscript"/>
          <w:lang w:val="en-US"/>
          <w:rPrChange w:id="1475" w:author="Kolan" w:date="2012-12-20T16:22:00Z">
            <w:rPr>
              <w:szCs w:val="24"/>
              <w:vertAlign w:val="subscript"/>
              <w:lang w:val="en-GB"/>
            </w:rPr>
          </w:rPrChange>
        </w:rPr>
        <w:t>2</w:t>
      </w:r>
      <w:r w:rsidR="00305D5C" w:rsidRPr="00CB6E99">
        <w:rPr>
          <w:szCs w:val="24"/>
          <w:lang w:val="en-US"/>
          <w:rPrChange w:id="1476" w:author="Kolan" w:date="2012-12-20T16:22:00Z">
            <w:rPr>
              <w:szCs w:val="24"/>
              <w:lang w:val="en-GB"/>
            </w:rPr>
          </w:rPrChange>
        </w:rPr>
        <w:t xml:space="preserve"> bubbles</w:t>
      </w:r>
      <w:r w:rsidR="00443F42" w:rsidRPr="00CB6E99">
        <w:rPr>
          <w:szCs w:val="24"/>
          <w:lang w:val="en-US"/>
          <w:rPrChange w:id="1477" w:author="Kolan" w:date="2012-12-20T16:22:00Z">
            <w:rPr>
              <w:szCs w:val="24"/>
              <w:lang w:val="en-GB"/>
            </w:rPr>
          </w:rPrChange>
        </w:rPr>
        <w:t xml:space="preserve"> </w:t>
      </w:r>
      <w:r w:rsidR="00305D5C" w:rsidRPr="00CB6E99">
        <w:rPr>
          <w:szCs w:val="24"/>
          <w:lang w:val="en-US"/>
          <w:rPrChange w:id="1478" w:author="Kolan" w:date="2012-12-20T16:22:00Z">
            <w:rPr>
              <w:szCs w:val="24"/>
              <w:lang w:val="en-GB"/>
            </w:rPr>
          </w:rPrChange>
        </w:rPr>
        <w:t>that</w:t>
      </w:r>
      <w:r w:rsidR="00443F42" w:rsidRPr="00CB6E99">
        <w:rPr>
          <w:szCs w:val="24"/>
          <w:lang w:val="en-US"/>
          <w:rPrChange w:id="1479" w:author="Kolan" w:date="2012-12-20T16:22:00Z">
            <w:rPr>
              <w:szCs w:val="24"/>
              <w:lang w:val="en-GB"/>
            </w:rPr>
          </w:rPrChange>
        </w:rPr>
        <w:t xml:space="preserve"> are produced</w:t>
      </w:r>
      <w:r w:rsidRPr="00CB6E99">
        <w:rPr>
          <w:szCs w:val="24"/>
          <w:lang w:val="en-US"/>
          <w:rPrChange w:id="1480" w:author="Kolan" w:date="2012-12-20T16:22:00Z">
            <w:rPr>
              <w:szCs w:val="24"/>
              <w:lang w:val="en-GB"/>
            </w:rPr>
          </w:rPrChange>
        </w:rPr>
        <w:t xml:space="preserve"> during the</w:t>
      </w:r>
      <w:r w:rsidR="0072644E" w:rsidRPr="00CB6E99">
        <w:rPr>
          <w:szCs w:val="24"/>
          <w:lang w:val="en-US"/>
          <w:rPrChange w:id="1481" w:author="Kolan" w:date="2012-12-20T16:22:00Z">
            <w:rPr>
              <w:szCs w:val="24"/>
              <w:lang w:val="en-GB"/>
            </w:rPr>
          </w:rPrChange>
        </w:rPr>
        <w:t xml:space="preserve"> etching</w:t>
      </w:r>
      <w:r w:rsidRPr="00CB6E99">
        <w:rPr>
          <w:szCs w:val="24"/>
          <w:lang w:val="en-US"/>
          <w:rPrChange w:id="1482" w:author="Kolan" w:date="2012-12-20T16:22:00Z">
            <w:rPr>
              <w:szCs w:val="24"/>
              <w:lang w:val="en-GB"/>
            </w:rPr>
          </w:rPrChange>
        </w:rPr>
        <w:t xml:space="preserve"> reaction.</w:t>
      </w:r>
      <w:r w:rsidR="00443F42" w:rsidRPr="00CB6E99">
        <w:rPr>
          <w:szCs w:val="24"/>
          <w:lang w:val="en-US"/>
          <w:rPrChange w:id="1483" w:author="Kolan" w:date="2012-12-20T16:22:00Z">
            <w:rPr>
              <w:szCs w:val="24"/>
              <w:lang w:val="en-GB"/>
            </w:rPr>
          </w:rPrChange>
        </w:rPr>
        <w:t xml:space="preserve"> </w:t>
      </w:r>
      <w:r w:rsidR="003935E6" w:rsidRPr="00CB6E99">
        <w:rPr>
          <w:szCs w:val="24"/>
          <w:lang w:val="en-US"/>
          <w:rPrChange w:id="1484" w:author="Kolan" w:date="2012-12-20T16:22:00Z">
            <w:rPr>
              <w:szCs w:val="24"/>
              <w:lang w:val="en-GB"/>
            </w:rPr>
          </w:rPrChange>
        </w:rPr>
        <w:t xml:space="preserve">Typical </w:t>
      </w:r>
      <w:r w:rsidRPr="00CB6E99">
        <w:rPr>
          <w:szCs w:val="24"/>
          <w:lang w:val="en-US"/>
          <w:rPrChange w:id="1485" w:author="Kolan" w:date="2012-12-20T16:22:00Z">
            <w:rPr>
              <w:szCs w:val="24"/>
              <w:lang w:val="en-GB"/>
            </w:rPr>
          </w:rPrChange>
        </w:rPr>
        <w:t xml:space="preserve">nucleation </w:t>
      </w:r>
      <w:r w:rsidR="003935E6" w:rsidRPr="00CB6E99">
        <w:rPr>
          <w:szCs w:val="24"/>
          <w:lang w:val="en-US"/>
          <w:rPrChange w:id="1486" w:author="Kolan" w:date="2012-12-20T16:22:00Z">
            <w:rPr>
              <w:szCs w:val="24"/>
              <w:lang w:val="en-GB"/>
            </w:rPr>
          </w:rPrChange>
        </w:rPr>
        <w:t>site</w:t>
      </w:r>
      <w:r w:rsidR="00EE383F" w:rsidRPr="00CB6E99">
        <w:rPr>
          <w:szCs w:val="24"/>
          <w:lang w:val="en-US"/>
          <w:rPrChange w:id="1487" w:author="Kolan" w:date="2012-12-20T16:22:00Z">
            <w:rPr>
              <w:szCs w:val="24"/>
              <w:lang w:val="en-GB"/>
            </w:rPr>
          </w:rPrChange>
        </w:rPr>
        <w:t>s</w:t>
      </w:r>
      <w:r w:rsidR="003935E6" w:rsidRPr="00CB6E99">
        <w:rPr>
          <w:szCs w:val="24"/>
          <w:lang w:val="en-US"/>
          <w:rPrChange w:id="1488" w:author="Kolan" w:date="2012-12-20T16:22:00Z">
            <w:rPr>
              <w:szCs w:val="24"/>
              <w:lang w:val="en-GB"/>
            </w:rPr>
          </w:rPrChange>
        </w:rPr>
        <w:t xml:space="preserve"> </w:t>
      </w:r>
      <w:r w:rsidR="00EE383F" w:rsidRPr="00CB6E99">
        <w:rPr>
          <w:szCs w:val="24"/>
          <w:lang w:val="en-US"/>
          <w:rPrChange w:id="1489" w:author="Kolan" w:date="2012-12-20T16:22:00Z">
            <w:rPr>
              <w:szCs w:val="24"/>
              <w:lang w:val="en-GB"/>
            </w:rPr>
          </w:rPrChange>
        </w:rPr>
        <w:t>for</w:t>
      </w:r>
      <w:r w:rsidRPr="00CB6E99">
        <w:rPr>
          <w:szCs w:val="24"/>
          <w:lang w:val="en-US"/>
          <w:rPrChange w:id="1490" w:author="Kolan" w:date="2012-12-20T16:22:00Z">
            <w:rPr>
              <w:szCs w:val="24"/>
              <w:lang w:val="en-GB"/>
            </w:rPr>
          </w:rPrChange>
        </w:rPr>
        <w:t xml:space="preserve"> </w:t>
      </w:r>
      <w:r w:rsidR="003935E6" w:rsidRPr="00CB6E99">
        <w:rPr>
          <w:szCs w:val="24"/>
          <w:lang w:val="en-US"/>
          <w:rPrChange w:id="1491" w:author="Kolan" w:date="2012-12-20T16:22:00Z">
            <w:rPr>
              <w:szCs w:val="24"/>
              <w:lang w:val="en-GB"/>
            </w:rPr>
          </w:rPrChange>
        </w:rPr>
        <w:t>N</w:t>
      </w:r>
      <w:r w:rsidR="003935E6" w:rsidRPr="00CB6E99">
        <w:rPr>
          <w:szCs w:val="24"/>
          <w:vertAlign w:val="subscript"/>
          <w:lang w:val="en-US"/>
          <w:rPrChange w:id="1492" w:author="Kolan" w:date="2012-12-20T16:22:00Z">
            <w:rPr>
              <w:szCs w:val="24"/>
              <w:vertAlign w:val="subscript"/>
              <w:lang w:val="en-GB"/>
            </w:rPr>
          </w:rPrChange>
        </w:rPr>
        <w:t>2</w:t>
      </w:r>
      <w:r w:rsidR="003935E6" w:rsidRPr="00CB6E99">
        <w:rPr>
          <w:szCs w:val="24"/>
          <w:lang w:val="en-US"/>
          <w:rPrChange w:id="1493" w:author="Kolan" w:date="2012-12-20T16:22:00Z">
            <w:rPr>
              <w:szCs w:val="24"/>
              <w:lang w:val="en-GB"/>
            </w:rPr>
          </w:rPrChange>
        </w:rPr>
        <w:t xml:space="preserve"> bubbles</w:t>
      </w:r>
      <w:r w:rsidRPr="00CB6E99">
        <w:rPr>
          <w:szCs w:val="24"/>
          <w:lang w:val="en-US"/>
          <w:rPrChange w:id="1494" w:author="Kolan" w:date="2012-12-20T16:22:00Z">
            <w:rPr>
              <w:szCs w:val="24"/>
              <w:lang w:val="en-GB"/>
            </w:rPr>
          </w:rPrChange>
        </w:rPr>
        <w:t xml:space="preserve"> </w:t>
      </w:r>
      <w:r w:rsidR="00EE383F" w:rsidRPr="00CB6E99">
        <w:rPr>
          <w:szCs w:val="24"/>
          <w:lang w:val="en-US"/>
          <w:rPrChange w:id="1495" w:author="Kolan" w:date="2012-12-20T16:22:00Z">
            <w:rPr>
              <w:szCs w:val="24"/>
              <w:lang w:val="en-GB"/>
            </w:rPr>
          </w:rPrChange>
        </w:rPr>
        <w:t>are</w:t>
      </w:r>
      <w:r w:rsidRPr="00CB6E99">
        <w:rPr>
          <w:szCs w:val="24"/>
          <w:lang w:val="en-US"/>
          <w:rPrChange w:id="1496" w:author="Kolan" w:date="2012-12-20T16:22:00Z">
            <w:rPr>
              <w:szCs w:val="24"/>
              <w:lang w:val="en-GB"/>
            </w:rPr>
          </w:rPrChange>
        </w:rPr>
        <w:t xml:space="preserve"> locally hydrophobic region</w:t>
      </w:r>
      <w:r w:rsidR="00EE383F" w:rsidRPr="00CB6E99">
        <w:rPr>
          <w:szCs w:val="24"/>
          <w:lang w:val="en-US"/>
          <w:rPrChange w:id="1497" w:author="Kolan" w:date="2012-12-20T16:22:00Z">
            <w:rPr>
              <w:szCs w:val="24"/>
              <w:lang w:val="en-GB"/>
            </w:rPr>
          </w:rPrChange>
        </w:rPr>
        <w:t>s of the surface and</w:t>
      </w:r>
      <w:r w:rsidR="00C71DA1" w:rsidRPr="00CB6E99">
        <w:rPr>
          <w:szCs w:val="24"/>
          <w:lang w:val="en-US"/>
          <w:rPrChange w:id="1498" w:author="Kolan" w:date="2012-12-20T16:22:00Z">
            <w:rPr>
              <w:szCs w:val="24"/>
              <w:lang w:val="en-GB"/>
            </w:rPr>
          </w:rPrChange>
        </w:rPr>
        <w:t xml:space="preserve"> </w:t>
      </w:r>
      <w:r w:rsidR="00EE383F" w:rsidRPr="00CB6E99">
        <w:rPr>
          <w:szCs w:val="24"/>
          <w:lang w:val="en-US"/>
          <w:rPrChange w:id="1499" w:author="Kolan" w:date="2012-12-20T16:22:00Z">
            <w:rPr>
              <w:szCs w:val="24"/>
              <w:lang w:val="en-GB"/>
            </w:rPr>
          </w:rPrChange>
        </w:rPr>
        <w:t xml:space="preserve">micro-cavities with </w:t>
      </w:r>
      <w:r w:rsidRPr="00CB6E99">
        <w:rPr>
          <w:szCs w:val="24"/>
          <w:lang w:val="en-US"/>
          <w:rPrChange w:id="1500" w:author="Kolan" w:date="2012-12-20T16:22:00Z">
            <w:rPr>
              <w:szCs w:val="24"/>
              <w:lang w:val="en-GB"/>
            </w:rPr>
          </w:rPrChange>
        </w:rPr>
        <w:t>trapped air.</w:t>
      </w:r>
      <w:r w:rsidR="00C71DA1" w:rsidRPr="00CB6E99">
        <w:rPr>
          <w:szCs w:val="24"/>
          <w:lang w:val="en-US"/>
          <w:rPrChange w:id="1501" w:author="Kolan" w:date="2012-12-20T16:22:00Z">
            <w:rPr>
              <w:szCs w:val="24"/>
              <w:lang w:val="en-GB"/>
            </w:rPr>
          </w:rPrChange>
        </w:rPr>
        <w:t xml:space="preserve"> N</w:t>
      </w:r>
      <w:r w:rsidR="00C71DA1" w:rsidRPr="00CB6E99">
        <w:rPr>
          <w:szCs w:val="24"/>
          <w:vertAlign w:val="subscript"/>
          <w:lang w:val="en-US"/>
          <w:rPrChange w:id="1502" w:author="Kolan" w:date="2012-12-20T16:22:00Z">
            <w:rPr>
              <w:szCs w:val="24"/>
              <w:vertAlign w:val="subscript"/>
              <w:lang w:val="en-GB"/>
            </w:rPr>
          </w:rPrChange>
        </w:rPr>
        <w:t>2</w:t>
      </w:r>
      <w:r w:rsidRPr="00CB6E99">
        <w:rPr>
          <w:szCs w:val="24"/>
          <w:lang w:val="en-US"/>
          <w:rPrChange w:id="1503" w:author="Kolan" w:date="2012-12-20T16:22:00Z">
            <w:rPr>
              <w:szCs w:val="24"/>
              <w:lang w:val="en-GB"/>
            </w:rPr>
          </w:rPrChange>
        </w:rPr>
        <w:t xml:space="preserve"> </w:t>
      </w:r>
      <w:r w:rsidR="00443F42" w:rsidRPr="00CB6E99">
        <w:rPr>
          <w:szCs w:val="24"/>
          <w:lang w:val="en-US"/>
          <w:rPrChange w:id="1504" w:author="Kolan" w:date="2012-12-20T16:22:00Z">
            <w:rPr>
              <w:szCs w:val="24"/>
              <w:lang w:val="en-GB"/>
            </w:rPr>
          </w:rPrChange>
        </w:rPr>
        <w:t>diffuses into these sites</w:t>
      </w:r>
      <w:r w:rsidRPr="00CB6E99">
        <w:rPr>
          <w:szCs w:val="24"/>
          <w:lang w:val="en-US"/>
          <w:rPrChange w:id="1505" w:author="Kolan" w:date="2012-12-20T16:22:00Z">
            <w:rPr>
              <w:szCs w:val="24"/>
              <w:lang w:val="en-GB"/>
            </w:rPr>
          </w:rPrChange>
        </w:rPr>
        <w:t xml:space="preserve"> and</w:t>
      </w:r>
      <w:r w:rsidR="000C049B" w:rsidRPr="00CB6E99">
        <w:rPr>
          <w:szCs w:val="24"/>
          <w:lang w:val="en-US"/>
          <w:rPrChange w:id="1506" w:author="Kolan" w:date="2012-12-20T16:22:00Z">
            <w:rPr>
              <w:szCs w:val="24"/>
              <w:lang w:val="en-GB"/>
            </w:rPr>
          </w:rPrChange>
        </w:rPr>
        <w:t xml:space="preserve"> </w:t>
      </w:r>
      <w:r w:rsidR="00F86322" w:rsidRPr="00CB6E99">
        <w:rPr>
          <w:szCs w:val="24"/>
          <w:lang w:val="en-US"/>
          <w:rPrChange w:id="1507" w:author="Kolan" w:date="2012-12-20T16:22:00Z">
            <w:rPr>
              <w:szCs w:val="24"/>
              <w:lang w:val="en-GB"/>
            </w:rPr>
          </w:rPrChange>
        </w:rPr>
        <w:t>t</w:t>
      </w:r>
      <w:r w:rsidR="00443F42" w:rsidRPr="00CB6E99">
        <w:rPr>
          <w:szCs w:val="24"/>
          <w:lang w:val="en-US"/>
          <w:rPrChange w:id="1508" w:author="Kolan" w:date="2012-12-20T16:22:00Z">
            <w:rPr>
              <w:szCs w:val="24"/>
              <w:lang w:val="en-GB"/>
            </w:rPr>
          </w:rPrChange>
        </w:rPr>
        <w:t xml:space="preserve">he bubble </w:t>
      </w:r>
      <w:r w:rsidR="00F86322" w:rsidRPr="00CB6E99">
        <w:rPr>
          <w:szCs w:val="24"/>
          <w:lang w:val="en-US"/>
          <w:rPrChange w:id="1509" w:author="Kolan" w:date="2012-12-20T16:22:00Z">
            <w:rPr>
              <w:szCs w:val="24"/>
              <w:lang w:val="en-GB"/>
            </w:rPr>
          </w:rPrChange>
        </w:rPr>
        <w:t xml:space="preserve">volume </w:t>
      </w:r>
      <w:r w:rsidRPr="00CB6E99">
        <w:rPr>
          <w:szCs w:val="24"/>
          <w:lang w:val="en-US"/>
          <w:rPrChange w:id="1510" w:author="Kolan" w:date="2012-12-20T16:22:00Z">
            <w:rPr>
              <w:szCs w:val="24"/>
              <w:lang w:val="en-GB"/>
            </w:rPr>
          </w:rPrChange>
        </w:rPr>
        <w:t>begin</w:t>
      </w:r>
      <w:r w:rsidR="00443F42" w:rsidRPr="00CB6E99">
        <w:rPr>
          <w:szCs w:val="24"/>
          <w:lang w:val="en-US"/>
          <w:rPrChange w:id="1511" w:author="Kolan" w:date="2012-12-20T16:22:00Z">
            <w:rPr>
              <w:szCs w:val="24"/>
              <w:lang w:val="en-GB"/>
            </w:rPr>
          </w:rPrChange>
        </w:rPr>
        <w:t>s to increase.</w:t>
      </w:r>
      <w:r w:rsidR="00305D5C" w:rsidRPr="00CB6E99">
        <w:rPr>
          <w:szCs w:val="24"/>
          <w:lang w:val="en-US"/>
          <w:rPrChange w:id="1512" w:author="Kolan" w:date="2012-12-20T16:22:00Z">
            <w:rPr>
              <w:szCs w:val="24"/>
              <w:lang w:val="en-GB"/>
            </w:rPr>
          </w:rPrChange>
        </w:rPr>
        <w:t xml:space="preserve"> At some point the buoyancy force </w:t>
      </w:r>
      <w:proofErr w:type="spellStart"/>
      <w:r w:rsidR="00305D5C" w:rsidRPr="00CB6E99">
        <w:rPr>
          <w:szCs w:val="24"/>
          <w:lang w:val="en-US"/>
          <w:rPrChange w:id="1513" w:author="Kolan" w:date="2012-12-20T16:22:00Z">
            <w:rPr>
              <w:szCs w:val="24"/>
              <w:lang w:val="en-GB"/>
            </w:rPr>
          </w:rPrChange>
        </w:rPr>
        <w:t>realises</w:t>
      </w:r>
      <w:proofErr w:type="spellEnd"/>
      <w:r w:rsidR="00305D5C" w:rsidRPr="00CB6E99">
        <w:rPr>
          <w:szCs w:val="24"/>
          <w:lang w:val="en-US"/>
          <w:rPrChange w:id="1514" w:author="Kolan" w:date="2012-12-20T16:22:00Z">
            <w:rPr>
              <w:szCs w:val="24"/>
              <w:lang w:val="en-GB"/>
            </w:rPr>
          </w:rPrChange>
        </w:rPr>
        <w:t xml:space="preserve"> the bubble </w:t>
      </w:r>
      <w:r w:rsidR="00305D5C" w:rsidRPr="00CB6E99">
        <w:rPr>
          <w:strike/>
          <w:szCs w:val="24"/>
          <w:lang w:val="en-US"/>
          <w:rPrChange w:id="1515" w:author="Kolan" w:date="2012-12-20T16:22:00Z">
            <w:rPr>
              <w:strike/>
              <w:szCs w:val="24"/>
              <w:lang w:val="en-GB"/>
            </w:rPr>
          </w:rPrChange>
        </w:rPr>
        <w:t>is from the surface</w:t>
      </w:r>
      <w:r w:rsidR="000C049B" w:rsidRPr="00CB6E99">
        <w:rPr>
          <w:strike/>
          <w:szCs w:val="24"/>
          <w:lang w:val="en-US"/>
          <w:rPrChange w:id="1516" w:author="Kolan" w:date="2012-12-20T16:22:00Z">
            <w:rPr>
              <w:strike/>
              <w:szCs w:val="24"/>
              <w:lang w:val="en-GB"/>
            </w:rPr>
          </w:rPrChange>
        </w:rPr>
        <w:t xml:space="preserve"> </w:t>
      </w:r>
      <w:r w:rsidR="000C049B" w:rsidRPr="00CB6E99">
        <w:rPr>
          <w:szCs w:val="24"/>
          <w:lang w:val="en-US"/>
          <w:rPrChange w:id="1517" w:author="Kolan" w:date="2012-12-20T16:22:00Z">
            <w:rPr>
              <w:szCs w:val="24"/>
              <w:lang w:val="en-GB"/>
            </w:rPr>
          </w:rPrChange>
        </w:rPr>
        <w:t xml:space="preserve">leaving some </w:t>
      </w:r>
      <w:r w:rsidRPr="00CB6E99">
        <w:rPr>
          <w:szCs w:val="24"/>
          <w:lang w:val="en-US"/>
          <w:rPrChange w:id="1518" w:author="Kolan" w:date="2012-12-20T16:22:00Z">
            <w:rPr>
              <w:szCs w:val="24"/>
              <w:lang w:val="en-GB"/>
            </w:rPr>
          </w:rPrChange>
        </w:rPr>
        <w:t>gas</w:t>
      </w:r>
      <w:r w:rsidR="000C049B" w:rsidRPr="00CB6E99">
        <w:rPr>
          <w:szCs w:val="24"/>
          <w:lang w:val="en-US"/>
          <w:rPrChange w:id="1519" w:author="Kolan" w:date="2012-12-20T16:22:00Z">
            <w:rPr>
              <w:szCs w:val="24"/>
              <w:lang w:val="en-GB"/>
            </w:rPr>
          </w:rPrChange>
        </w:rPr>
        <w:t xml:space="preserve"> behind</w:t>
      </w:r>
      <w:r w:rsidRPr="00CB6E99">
        <w:rPr>
          <w:szCs w:val="24"/>
          <w:lang w:val="en-US"/>
          <w:rPrChange w:id="1520" w:author="Kolan" w:date="2012-12-20T16:22:00Z">
            <w:rPr>
              <w:szCs w:val="24"/>
              <w:lang w:val="en-GB"/>
            </w:rPr>
          </w:rPrChange>
        </w:rPr>
        <w:t xml:space="preserve"> </w:t>
      </w:r>
      <w:r w:rsidR="002D2630" w:rsidRPr="00CB6E99">
        <w:rPr>
          <w:szCs w:val="24"/>
          <w:lang w:val="en-US"/>
          <w:rPrChange w:id="1521" w:author="Kolan" w:date="2012-12-20T16:22:00Z">
            <w:rPr>
              <w:szCs w:val="24"/>
              <w:lang w:val="en-GB"/>
            </w:rPr>
          </w:rPrChange>
        </w:rPr>
        <w:t xml:space="preserve">on the surface </w:t>
      </w:r>
      <w:r w:rsidRPr="00CB6E99">
        <w:rPr>
          <w:szCs w:val="24"/>
          <w:lang w:val="en-US"/>
          <w:rPrChange w:id="1522" w:author="Kolan" w:date="2012-12-20T16:22:00Z">
            <w:rPr>
              <w:szCs w:val="24"/>
              <w:lang w:val="en-GB"/>
            </w:rPr>
          </w:rPrChange>
        </w:rPr>
        <w:t>and</w:t>
      </w:r>
      <w:r w:rsidR="000C049B" w:rsidRPr="00CB6E99">
        <w:rPr>
          <w:szCs w:val="24"/>
          <w:lang w:val="en-US"/>
          <w:rPrChange w:id="1523" w:author="Kolan" w:date="2012-12-20T16:22:00Z">
            <w:rPr>
              <w:szCs w:val="24"/>
              <w:lang w:val="en-GB"/>
            </w:rPr>
          </w:rPrChange>
        </w:rPr>
        <w:t xml:space="preserve"> </w:t>
      </w:r>
      <w:r w:rsidR="00F86322" w:rsidRPr="00CB6E99">
        <w:rPr>
          <w:szCs w:val="24"/>
          <w:lang w:val="en-US"/>
          <w:rPrChange w:id="1524" w:author="Kolan" w:date="2012-12-20T16:22:00Z">
            <w:rPr>
              <w:szCs w:val="24"/>
              <w:lang w:val="en-GB"/>
            </w:rPr>
          </w:rPrChange>
        </w:rPr>
        <w:t>new</w:t>
      </w:r>
      <w:r w:rsidR="000C049B" w:rsidRPr="00CB6E99">
        <w:rPr>
          <w:szCs w:val="24"/>
          <w:lang w:val="en-US"/>
          <w:rPrChange w:id="1525" w:author="Kolan" w:date="2012-12-20T16:22:00Z">
            <w:rPr>
              <w:szCs w:val="24"/>
              <w:lang w:val="en-GB"/>
            </w:rPr>
          </w:rPrChange>
        </w:rPr>
        <w:t xml:space="preserve"> bubble</w:t>
      </w:r>
      <w:r w:rsidR="00F86322" w:rsidRPr="00CB6E99">
        <w:rPr>
          <w:szCs w:val="24"/>
          <w:lang w:val="en-US"/>
          <w:rPrChange w:id="1526" w:author="Kolan" w:date="2012-12-20T16:22:00Z">
            <w:rPr>
              <w:szCs w:val="24"/>
              <w:lang w:val="en-GB"/>
            </w:rPr>
          </w:rPrChange>
        </w:rPr>
        <w:t xml:space="preserve"> </w:t>
      </w:r>
      <w:r w:rsidRPr="00CB6E99">
        <w:rPr>
          <w:szCs w:val="24"/>
          <w:lang w:val="en-US"/>
          <w:rPrChange w:id="1527" w:author="Kolan" w:date="2012-12-20T16:22:00Z">
            <w:rPr>
              <w:szCs w:val="24"/>
              <w:lang w:val="en-GB"/>
            </w:rPr>
          </w:rPrChange>
        </w:rPr>
        <w:t xml:space="preserve">starts </w:t>
      </w:r>
      <w:r w:rsidR="00F86322" w:rsidRPr="00CB6E99">
        <w:rPr>
          <w:szCs w:val="24"/>
          <w:lang w:val="en-US"/>
          <w:rPrChange w:id="1528" w:author="Kolan" w:date="2012-12-20T16:22:00Z">
            <w:rPr>
              <w:szCs w:val="24"/>
              <w:lang w:val="en-GB"/>
            </w:rPr>
          </w:rPrChange>
        </w:rPr>
        <w:t xml:space="preserve">to grow </w:t>
      </w:r>
      <w:r w:rsidRPr="00CB6E99">
        <w:rPr>
          <w:szCs w:val="24"/>
          <w:lang w:val="en-US"/>
          <w:rPrChange w:id="1529" w:author="Kolan" w:date="2012-12-20T16:22:00Z">
            <w:rPr>
              <w:szCs w:val="24"/>
              <w:lang w:val="en-GB"/>
            </w:rPr>
          </w:rPrChange>
        </w:rPr>
        <w:t xml:space="preserve">in the same place. </w:t>
      </w:r>
      <w:r w:rsidR="00E96EC5" w:rsidRPr="00CB6E99">
        <w:rPr>
          <w:szCs w:val="24"/>
          <w:lang w:val="en-US"/>
          <w:rPrChange w:id="1530" w:author="Kolan" w:date="2012-12-20T16:22:00Z">
            <w:rPr>
              <w:szCs w:val="24"/>
              <w:lang w:val="en-GB"/>
            </w:rPr>
          </w:rPrChange>
        </w:rPr>
        <w:t>Once a nucleation site for N</w:t>
      </w:r>
      <w:r w:rsidR="00E96EC5" w:rsidRPr="00CB6E99">
        <w:rPr>
          <w:szCs w:val="24"/>
          <w:vertAlign w:val="subscript"/>
          <w:lang w:val="en-US"/>
          <w:rPrChange w:id="1531" w:author="Kolan" w:date="2012-12-20T16:22:00Z">
            <w:rPr>
              <w:szCs w:val="24"/>
              <w:vertAlign w:val="subscript"/>
              <w:lang w:val="en-GB"/>
            </w:rPr>
          </w:rPrChange>
        </w:rPr>
        <w:t>2</w:t>
      </w:r>
      <w:r w:rsidR="00E96EC5" w:rsidRPr="00CB6E99">
        <w:rPr>
          <w:szCs w:val="24"/>
          <w:lang w:val="en-US"/>
          <w:rPrChange w:id="1532" w:author="Kolan" w:date="2012-12-20T16:22:00Z">
            <w:rPr>
              <w:szCs w:val="24"/>
              <w:lang w:val="en-GB"/>
            </w:rPr>
          </w:rPrChange>
        </w:rPr>
        <w:t xml:space="preserve"> is formed it will mask the surface at that point during the whole etching </w:t>
      </w:r>
      <w:r w:rsidR="00E50512" w:rsidRPr="00CB6E99">
        <w:rPr>
          <w:szCs w:val="24"/>
          <w:lang w:val="en-US"/>
          <w:rPrChange w:id="1533" w:author="Kolan" w:date="2012-12-20T16:22:00Z">
            <w:rPr>
              <w:szCs w:val="24"/>
              <w:lang w:val="en-GB"/>
            </w:rPr>
          </w:rPrChange>
        </w:rPr>
        <w:t>process</w:t>
      </w:r>
      <w:r w:rsidR="00E96EC5" w:rsidRPr="00CB6E99">
        <w:rPr>
          <w:szCs w:val="24"/>
          <w:lang w:val="en-US"/>
          <w:rPrChange w:id="1534" w:author="Kolan" w:date="2012-12-20T16:22:00Z">
            <w:rPr>
              <w:szCs w:val="24"/>
              <w:lang w:val="en-GB"/>
            </w:rPr>
          </w:rPrChange>
        </w:rPr>
        <w:t xml:space="preserve"> leading to increased roughness. The usage DEP in which the etched substrate is removed from </w:t>
      </w:r>
      <w:r w:rsidR="00E50512" w:rsidRPr="00CB6E99">
        <w:rPr>
          <w:szCs w:val="24"/>
          <w:lang w:val="en-US"/>
          <w:rPrChange w:id="1535" w:author="Kolan" w:date="2012-12-20T16:22:00Z">
            <w:rPr>
              <w:szCs w:val="24"/>
              <w:lang w:val="en-GB"/>
            </w:rPr>
          </w:rPrChange>
        </w:rPr>
        <w:t xml:space="preserve">etching </w:t>
      </w:r>
      <w:r w:rsidR="00E96EC5" w:rsidRPr="00CB6E99">
        <w:rPr>
          <w:szCs w:val="24"/>
          <w:lang w:val="en-US"/>
          <w:rPrChange w:id="1536" w:author="Kolan" w:date="2012-12-20T16:22:00Z">
            <w:rPr>
              <w:szCs w:val="24"/>
              <w:lang w:val="en-GB"/>
            </w:rPr>
          </w:rPrChange>
        </w:rPr>
        <w:t>solution</w:t>
      </w:r>
      <w:r w:rsidR="00E50512" w:rsidRPr="00CB6E99">
        <w:rPr>
          <w:szCs w:val="24"/>
          <w:lang w:val="en-US"/>
          <w:rPrChange w:id="1537" w:author="Kolan" w:date="2012-12-20T16:22:00Z">
            <w:rPr>
              <w:szCs w:val="24"/>
              <w:lang w:val="en-GB"/>
            </w:rPr>
          </w:rPrChange>
        </w:rPr>
        <w:t>,</w:t>
      </w:r>
      <w:r w:rsidR="00E96EC5" w:rsidRPr="00CB6E99">
        <w:rPr>
          <w:szCs w:val="24"/>
          <w:lang w:val="en-US"/>
          <w:rPrChange w:id="1538" w:author="Kolan" w:date="2012-12-20T16:22:00Z">
            <w:rPr>
              <w:szCs w:val="24"/>
              <w:lang w:val="en-GB"/>
            </w:rPr>
          </w:rPrChange>
        </w:rPr>
        <w:t xml:space="preserve"> </w:t>
      </w:r>
      <w:r w:rsidR="00EF64E1" w:rsidRPr="00CB6E99">
        <w:rPr>
          <w:szCs w:val="24"/>
          <w:lang w:val="en-US"/>
          <w:rPrChange w:id="1539" w:author="Kolan" w:date="2012-12-20T16:22:00Z">
            <w:rPr>
              <w:szCs w:val="24"/>
              <w:lang w:val="en-GB"/>
            </w:rPr>
          </w:rPrChange>
        </w:rPr>
        <w:t>immersed</w:t>
      </w:r>
      <w:r w:rsidR="00E96EC5" w:rsidRPr="00CB6E99">
        <w:rPr>
          <w:szCs w:val="24"/>
          <w:lang w:val="en-US"/>
          <w:rPrChange w:id="1540" w:author="Kolan" w:date="2012-12-20T16:22:00Z">
            <w:rPr>
              <w:szCs w:val="24"/>
              <w:lang w:val="en-GB"/>
            </w:rPr>
          </w:rPrChange>
        </w:rPr>
        <w:t xml:space="preserve"> in </w:t>
      </w:r>
      <w:proofErr w:type="spellStart"/>
      <w:r w:rsidR="00E50512" w:rsidRPr="00CB6E99">
        <w:rPr>
          <w:szCs w:val="24"/>
          <w:lang w:val="en-US"/>
          <w:rPrChange w:id="1541" w:author="Kolan" w:date="2012-12-20T16:22:00Z">
            <w:rPr>
              <w:szCs w:val="24"/>
              <w:lang w:val="en-GB"/>
            </w:rPr>
          </w:rPrChange>
        </w:rPr>
        <w:t>deionised</w:t>
      </w:r>
      <w:proofErr w:type="spellEnd"/>
      <w:r w:rsidR="00E96EC5" w:rsidRPr="00CB6E99">
        <w:rPr>
          <w:szCs w:val="24"/>
          <w:lang w:val="en-US"/>
          <w:rPrChange w:id="1542" w:author="Kolan" w:date="2012-12-20T16:22:00Z">
            <w:rPr>
              <w:szCs w:val="24"/>
              <w:lang w:val="en-GB"/>
            </w:rPr>
          </w:rPrChange>
        </w:rPr>
        <w:t xml:space="preserve"> water</w:t>
      </w:r>
      <w:r w:rsidR="00E50512" w:rsidRPr="00CB6E99">
        <w:rPr>
          <w:szCs w:val="24"/>
          <w:lang w:val="en-US"/>
          <w:rPrChange w:id="1543" w:author="Kolan" w:date="2012-12-20T16:22:00Z">
            <w:rPr>
              <w:szCs w:val="24"/>
              <w:lang w:val="en-GB"/>
            </w:rPr>
          </w:rPrChange>
        </w:rPr>
        <w:t>,</w:t>
      </w:r>
      <w:r w:rsidR="00E96EC5" w:rsidRPr="00CB6E99">
        <w:rPr>
          <w:szCs w:val="24"/>
          <w:lang w:val="en-US"/>
          <w:rPrChange w:id="1544" w:author="Kolan" w:date="2012-12-20T16:22:00Z">
            <w:rPr>
              <w:szCs w:val="24"/>
              <w:lang w:val="en-GB"/>
            </w:rPr>
          </w:rPrChange>
        </w:rPr>
        <w:t xml:space="preserve"> and re-immers</w:t>
      </w:r>
      <w:r w:rsidR="00EF64E1" w:rsidRPr="00CB6E99">
        <w:rPr>
          <w:szCs w:val="24"/>
          <w:lang w:val="en-US"/>
          <w:rPrChange w:id="1545" w:author="Kolan" w:date="2012-12-20T16:22:00Z">
            <w:rPr>
              <w:szCs w:val="24"/>
              <w:lang w:val="en-GB"/>
            </w:rPr>
          </w:rPrChange>
        </w:rPr>
        <w:t>ed in etchant</w:t>
      </w:r>
      <w:r w:rsidR="00263BFE" w:rsidRPr="00CB6E99">
        <w:rPr>
          <w:szCs w:val="24"/>
          <w:lang w:val="en-US"/>
          <w:rPrChange w:id="1546" w:author="Kolan" w:date="2012-12-20T16:22:00Z">
            <w:rPr>
              <w:szCs w:val="24"/>
              <w:lang w:val="en-GB"/>
            </w:rPr>
          </w:rPrChange>
        </w:rPr>
        <w:t xml:space="preserve"> helps to reconfigure the N</w:t>
      </w:r>
      <w:r w:rsidR="00263BFE" w:rsidRPr="00CB6E99">
        <w:rPr>
          <w:szCs w:val="24"/>
          <w:vertAlign w:val="subscript"/>
          <w:lang w:val="en-US"/>
          <w:rPrChange w:id="1547" w:author="Kolan" w:date="2012-12-20T16:22:00Z">
            <w:rPr>
              <w:szCs w:val="24"/>
              <w:vertAlign w:val="subscript"/>
              <w:lang w:val="en-GB"/>
            </w:rPr>
          </w:rPrChange>
        </w:rPr>
        <w:t>2</w:t>
      </w:r>
      <w:r w:rsidR="00263BFE" w:rsidRPr="00CB6E99">
        <w:rPr>
          <w:szCs w:val="24"/>
          <w:lang w:val="en-US"/>
          <w:rPrChange w:id="1548" w:author="Kolan" w:date="2012-12-20T16:22:00Z">
            <w:rPr>
              <w:szCs w:val="24"/>
              <w:lang w:val="en-GB"/>
            </w:rPr>
          </w:rPrChange>
        </w:rPr>
        <w:t xml:space="preserve"> nucleation sites. </w:t>
      </w:r>
      <w:r w:rsidR="00E50512" w:rsidRPr="00CB6E99">
        <w:rPr>
          <w:szCs w:val="24"/>
          <w:lang w:val="en-US"/>
          <w:rPrChange w:id="1549" w:author="Kolan" w:date="2012-12-20T16:22:00Z">
            <w:rPr>
              <w:szCs w:val="24"/>
              <w:lang w:val="en-GB"/>
            </w:rPr>
          </w:rPrChange>
        </w:rPr>
        <w:t xml:space="preserve">After one DEP cycle is performed it </w:t>
      </w:r>
      <w:r w:rsidRPr="00CB6E99">
        <w:rPr>
          <w:szCs w:val="24"/>
          <w:lang w:val="en-US"/>
          <w:rPrChange w:id="1550" w:author="Kolan" w:date="2012-12-20T16:22:00Z">
            <w:rPr>
              <w:szCs w:val="24"/>
              <w:lang w:val="en-GB"/>
            </w:rPr>
          </w:rPrChange>
        </w:rPr>
        <w:t xml:space="preserve">is unlikely that hydrogen bubbles </w:t>
      </w:r>
      <w:r w:rsidR="007B51CD" w:rsidRPr="00CB6E99">
        <w:rPr>
          <w:szCs w:val="24"/>
          <w:lang w:val="en-US"/>
          <w:rPrChange w:id="1551" w:author="Kolan" w:date="2012-12-20T16:22:00Z">
            <w:rPr>
              <w:szCs w:val="24"/>
              <w:lang w:val="en-GB"/>
            </w:rPr>
          </w:rPrChange>
        </w:rPr>
        <w:t>re</w:t>
      </w:r>
      <w:r w:rsidRPr="00CB6E99">
        <w:rPr>
          <w:szCs w:val="24"/>
          <w:lang w:val="en-US"/>
          <w:rPrChange w:id="1552" w:author="Kolan" w:date="2012-12-20T16:22:00Z">
            <w:rPr>
              <w:szCs w:val="24"/>
              <w:lang w:val="en-GB"/>
            </w:rPr>
          </w:rPrChange>
        </w:rPr>
        <w:t>appear in the</w:t>
      </w:r>
      <w:r w:rsidR="00E50512" w:rsidRPr="00CB6E99">
        <w:rPr>
          <w:szCs w:val="24"/>
          <w:lang w:val="en-US"/>
          <w:rPrChange w:id="1553" w:author="Kolan" w:date="2012-12-20T16:22:00Z">
            <w:rPr>
              <w:szCs w:val="24"/>
              <w:lang w:val="en-GB"/>
            </w:rPr>
          </w:rPrChange>
        </w:rPr>
        <w:t xml:space="preserve"> </w:t>
      </w:r>
      <w:r w:rsidR="007B51CD" w:rsidRPr="00CB6E99">
        <w:rPr>
          <w:szCs w:val="24"/>
          <w:lang w:val="en-US"/>
          <w:rPrChange w:id="1554" w:author="Kolan" w:date="2012-12-20T16:22:00Z">
            <w:rPr>
              <w:szCs w:val="24"/>
              <w:lang w:val="en-GB"/>
            </w:rPr>
          </w:rPrChange>
        </w:rPr>
        <w:t>same places what explains the reduced RMS surface roughness</w:t>
      </w:r>
    </w:p>
    <w:p w:rsidR="00105F52" w:rsidRPr="00CB6E99" w:rsidRDefault="00105F52" w:rsidP="00105F52">
      <w:pPr>
        <w:spacing w:line="480" w:lineRule="auto"/>
        <w:rPr>
          <w:szCs w:val="24"/>
          <w:lang w:val="en-US"/>
          <w:rPrChange w:id="1555" w:author="Kolan" w:date="2012-12-20T16:22:00Z">
            <w:rPr>
              <w:szCs w:val="24"/>
              <w:lang w:val="en-GB"/>
            </w:rPr>
          </w:rPrChange>
        </w:rPr>
      </w:pPr>
    </w:p>
    <w:p w:rsidR="00105F52" w:rsidRPr="00CB6E99" w:rsidRDefault="00105F52" w:rsidP="00105F52">
      <w:pPr>
        <w:spacing w:line="480" w:lineRule="auto"/>
        <w:rPr>
          <w:szCs w:val="24"/>
          <w:lang w:val="en-US"/>
          <w:rPrChange w:id="1556" w:author="Kolan" w:date="2012-12-20T16:22:00Z">
            <w:rPr>
              <w:szCs w:val="24"/>
              <w:lang w:val="en-GB"/>
            </w:rPr>
          </w:rPrChange>
        </w:rPr>
      </w:pPr>
    </w:p>
    <w:p w:rsidR="00105F52" w:rsidRPr="00CB6E99" w:rsidRDefault="008B349A" w:rsidP="00105F52">
      <w:pPr>
        <w:spacing w:line="480" w:lineRule="auto"/>
        <w:rPr>
          <w:szCs w:val="24"/>
          <w:lang w:val="en-US"/>
          <w:rPrChange w:id="1557" w:author="Kolan" w:date="2012-12-20T16:22:00Z">
            <w:rPr>
              <w:szCs w:val="24"/>
              <w:lang w:val="en-GB"/>
            </w:rPr>
          </w:rPrChange>
        </w:rPr>
      </w:pPr>
      <w:r w:rsidRPr="00CB6E99">
        <w:rPr>
          <w:szCs w:val="24"/>
          <w:lang w:val="en-US"/>
          <w:rPrChange w:id="1558" w:author="Kolan" w:date="2012-12-20T16:22:00Z">
            <w:rPr>
              <w:szCs w:val="24"/>
              <w:lang w:val="en-GB"/>
            </w:rPr>
          </w:rPrChange>
        </w:rPr>
        <w:t>Etching rates were</w:t>
      </w:r>
      <w:r w:rsidR="00105F52" w:rsidRPr="00CB6E99">
        <w:rPr>
          <w:szCs w:val="24"/>
          <w:lang w:val="en-US"/>
          <w:rPrChange w:id="1559" w:author="Kolan" w:date="2012-12-20T16:22:00Z">
            <w:rPr>
              <w:szCs w:val="24"/>
              <w:lang w:val="en-GB"/>
            </w:rPr>
          </w:rPrChange>
        </w:rPr>
        <w:t xml:space="preserve"> c</w:t>
      </w:r>
      <w:r w:rsidRPr="00CB6E99">
        <w:rPr>
          <w:szCs w:val="24"/>
          <w:lang w:val="en-US"/>
          <w:rPrChange w:id="1560" w:author="Kolan" w:date="2012-12-20T16:22:00Z">
            <w:rPr>
              <w:szCs w:val="24"/>
              <w:lang w:val="en-GB"/>
            </w:rPr>
          </w:rPrChange>
        </w:rPr>
        <w:t xml:space="preserve">alculated based on measurements by means of J.A. </w:t>
      </w:r>
      <w:proofErr w:type="spellStart"/>
      <w:r w:rsidRPr="00CB6E99">
        <w:rPr>
          <w:szCs w:val="24"/>
          <w:lang w:val="en-US"/>
          <w:rPrChange w:id="1561" w:author="Kolan" w:date="2012-12-20T16:22:00Z">
            <w:rPr>
              <w:szCs w:val="24"/>
              <w:lang w:val="en-GB"/>
            </w:rPr>
          </w:rPrChange>
        </w:rPr>
        <w:t>Woollam</w:t>
      </w:r>
      <w:proofErr w:type="spellEnd"/>
      <w:r w:rsidRPr="00CB6E99">
        <w:rPr>
          <w:szCs w:val="24"/>
          <w:lang w:val="en-US"/>
          <w:rPrChange w:id="1562" w:author="Kolan" w:date="2012-12-20T16:22:00Z">
            <w:rPr>
              <w:szCs w:val="24"/>
              <w:lang w:val="en-GB"/>
            </w:rPr>
          </w:rPrChange>
        </w:rPr>
        <w:t xml:space="preserve"> M-2000 </w:t>
      </w:r>
      <w:proofErr w:type="spellStart"/>
      <w:r w:rsidRPr="00CB6E99">
        <w:rPr>
          <w:szCs w:val="24"/>
          <w:lang w:val="en-US"/>
          <w:rPrChange w:id="1563" w:author="Kolan" w:date="2012-12-20T16:22:00Z">
            <w:rPr>
              <w:szCs w:val="24"/>
              <w:lang w:val="en-GB"/>
            </w:rPr>
          </w:rPrChange>
        </w:rPr>
        <w:t>elipsometer</w:t>
      </w:r>
      <w:proofErr w:type="spellEnd"/>
      <w:r w:rsidR="00105F52" w:rsidRPr="00CB6E99">
        <w:rPr>
          <w:szCs w:val="24"/>
          <w:lang w:val="en-US"/>
          <w:rPrChange w:id="1564" w:author="Kolan" w:date="2012-12-20T16:22:00Z">
            <w:rPr>
              <w:szCs w:val="24"/>
              <w:lang w:val="en-GB"/>
            </w:rPr>
          </w:rPrChange>
        </w:rPr>
        <w:t>. In the experiments</w:t>
      </w:r>
    </w:p>
    <w:p w:rsidR="00105F52" w:rsidRPr="00CB6E99" w:rsidRDefault="00105F52" w:rsidP="00105F52">
      <w:pPr>
        <w:spacing w:line="480" w:lineRule="auto"/>
        <w:rPr>
          <w:szCs w:val="24"/>
          <w:lang w:val="en-US"/>
          <w:rPrChange w:id="1565" w:author="Kolan" w:date="2012-12-20T16:22:00Z">
            <w:rPr>
              <w:szCs w:val="24"/>
              <w:lang w:val="en-GB"/>
            </w:rPr>
          </w:rPrChange>
        </w:rPr>
      </w:pPr>
      <w:r w:rsidRPr="00CB6E99">
        <w:rPr>
          <w:szCs w:val="24"/>
          <w:lang w:val="en-US"/>
          <w:rPrChange w:id="1566" w:author="Kolan" w:date="2012-12-20T16:22:00Z">
            <w:rPr>
              <w:szCs w:val="24"/>
              <w:lang w:val="en-GB"/>
            </w:rPr>
          </w:rPrChange>
        </w:rPr>
        <w:lastRenderedPageBreak/>
        <w:t>those determined thickness of the material before digestion and after digestion.</w:t>
      </w:r>
    </w:p>
    <w:p w:rsidR="006F5FC0" w:rsidRPr="00CB6E99" w:rsidRDefault="006F5FC0" w:rsidP="00105F52">
      <w:pPr>
        <w:spacing w:line="480" w:lineRule="auto"/>
        <w:rPr>
          <w:szCs w:val="24"/>
          <w:lang w:val="en-US"/>
          <w:rPrChange w:id="1567" w:author="Kolan" w:date="2012-12-20T16:22:00Z">
            <w:rPr>
              <w:szCs w:val="24"/>
              <w:lang w:val="en-GB"/>
            </w:rPr>
          </w:rPrChange>
        </w:rPr>
      </w:pPr>
    </w:p>
    <w:p w:rsidR="00146FFF" w:rsidRPr="00CB6E99" w:rsidRDefault="00146FFF" w:rsidP="00105F52">
      <w:pPr>
        <w:spacing w:line="480" w:lineRule="auto"/>
        <w:rPr>
          <w:szCs w:val="24"/>
          <w:lang w:val="en-US"/>
          <w:rPrChange w:id="1568" w:author="Kolan" w:date="2012-12-20T16:22:00Z">
            <w:rPr>
              <w:szCs w:val="24"/>
              <w:lang w:val="en-GB"/>
            </w:rPr>
          </w:rPrChange>
        </w:rPr>
      </w:pPr>
    </w:p>
    <w:p w:rsidR="008356C3" w:rsidRPr="00CB6E99" w:rsidRDefault="008356C3" w:rsidP="00105F52">
      <w:pPr>
        <w:spacing w:line="480" w:lineRule="auto"/>
        <w:rPr>
          <w:szCs w:val="24"/>
          <w:lang w:val="en-US"/>
          <w:rPrChange w:id="1569" w:author="Kolan" w:date="2012-12-20T16:22:00Z">
            <w:rPr>
              <w:szCs w:val="24"/>
              <w:lang w:val="en-GB"/>
            </w:rPr>
          </w:rPrChange>
        </w:rPr>
      </w:pPr>
    </w:p>
    <w:p w:rsidR="008356C3" w:rsidRPr="00CB6E99" w:rsidRDefault="008356C3" w:rsidP="00105F52">
      <w:pPr>
        <w:spacing w:line="480" w:lineRule="auto"/>
        <w:rPr>
          <w:szCs w:val="24"/>
          <w:lang w:val="en-US"/>
          <w:rPrChange w:id="1570" w:author="Kolan" w:date="2012-12-20T16:22:00Z">
            <w:rPr>
              <w:szCs w:val="24"/>
              <w:lang w:val="en-GB"/>
            </w:rPr>
          </w:rPrChange>
        </w:rPr>
      </w:pPr>
      <w:r w:rsidRPr="00CB6E99">
        <w:rPr>
          <w:szCs w:val="24"/>
          <w:lang w:val="en-US"/>
          <w:rPrChange w:id="1571" w:author="Kolan" w:date="2012-12-20T16:22:00Z">
            <w:rPr>
              <w:szCs w:val="24"/>
              <w:lang w:val="en-GB"/>
            </w:rPr>
          </w:rPrChange>
        </w:rPr>
        <w:t>In Fig. 2 we present the summary of the influence of different etching procedures on the RMS surface roughness. In general, the RMS roughness increases with time of etching. Only for DEP with IPA admixture the roughness slightly decreases.</w:t>
      </w:r>
    </w:p>
    <w:p w:rsidR="008356C3" w:rsidRPr="00CB6E99" w:rsidRDefault="008356C3" w:rsidP="00105F52">
      <w:pPr>
        <w:spacing w:line="480" w:lineRule="auto"/>
        <w:rPr>
          <w:szCs w:val="24"/>
          <w:lang w:val="en-US"/>
          <w:rPrChange w:id="1572" w:author="Kolan" w:date="2012-12-20T16:22:00Z">
            <w:rPr>
              <w:szCs w:val="24"/>
              <w:lang w:val="en-GB"/>
            </w:rPr>
          </w:rPrChange>
        </w:rPr>
      </w:pPr>
    </w:p>
    <w:p w:rsidR="008356C3" w:rsidRPr="00CB6E99" w:rsidRDefault="008356C3" w:rsidP="00105F52">
      <w:pPr>
        <w:spacing w:line="480" w:lineRule="auto"/>
        <w:rPr>
          <w:szCs w:val="24"/>
          <w:lang w:val="en-US"/>
          <w:rPrChange w:id="1573" w:author="Kolan" w:date="2012-12-20T16:22:00Z">
            <w:rPr>
              <w:szCs w:val="24"/>
              <w:lang w:val="en-GB"/>
            </w:rPr>
          </w:rPrChange>
        </w:rPr>
      </w:pPr>
      <w:r w:rsidRPr="00CB6E99">
        <w:rPr>
          <w:szCs w:val="24"/>
          <w:lang w:val="en-US"/>
          <w:rPrChange w:id="1574" w:author="Kolan" w:date="2012-12-20T16:22:00Z">
            <w:rPr>
              <w:szCs w:val="24"/>
              <w:lang w:val="en-GB"/>
            </w:rPr>
          </w:rPrChange>
        </w:rPr>
        <w:t xml:space="preserve">Table 1 reports the roughness decrease values (RDV) as the ratio between continuous and DEP. The most </w:t>
      </w:r>
      <w:proofErr w:type="spellStart"/>
      <w:r w:rsidR="00042FA9" w:rsidRPr="00CB6E99">
        <w:rPr>
          <w:szCs w:val="24"/>
          <w:lang w:val="en-US"/>
          <w:rPrChange w:id="1575" w:author="Kolan" w:date="2012-12-20T16:22:00Z">
            <w:rPr>
              <w:szCs w:val="24"/>
              <w:lang w:val="en-GB"/>
            </w:rPr>
          </w:rPrChange>
        </w:rPr>
        <w:t>favourable</w:t>
      </w:r>
      <w:proofErr w:type="spellEnd"/>
      <w:r w:rsidRPr="00CB6E99">
        <w:rPr>
          <w:szCs w:val="24"/>
          <w:lang w:val="en-US"/>
          <w:rPrChange w:id="1576" w:author="Kolan" w:date="2012-12-20T16:22:00Z">
            <w:rPr>
              <w:szCs w:val="24"/>
              <w:lang w:val="en-GB"/>
            </w:rPr>
          </w:rPrChange>
        </w:rPr>
        <w:t xml:space="preserve"> is </w:t>
      </w:r>
      <w:r w:rsidR="00042FA9" w:rsidRPr="00CB6E99">
        <w:rPr>
          <w:szCs w:val="24"/>
          <w:lang w:val="en-US"/>
          <w:rPrChange w:id="1577" w:author="Kolan" w:date="2012-12-20T16:22:00Z">
            <w:rPr>
              <w:szCs w:val="24"/>
              <w:lang w:val="en-GB"/>
            </w:rPr>
          </w:rPrChange>
        </w:rPr>
        <w:t>applying</w:t>
      </w:r>
      <w:r w:rsidRPr="00CB6E99">
        <w:rPr>
          <w:szCs w:val="24"/>
          <w:lang w:val="en-US"/>
          <w:rPrChange w:id="1578" w:author="Kolan" w:date="2012-12-20T16:22:00Z">
            <w:rPr>
              <w:szCs w:val="24"/>
              <w:lang w:val="en-GB"/>
            </w:rPr>
          </w:rPrChange>
        </w:rPr>
        <w:t xml:space="preserve"> the DEP for long etching times as in this way the smallest RDV are reached.</w:t>
      </w:r>
    </w:p>
    <w:p w:rsidR="008356C3" w:rsidRPr="00CB6E99" w:rsidRDefault="00A362E5" w:rsidP="00105F52">
      <w:pPr>
        <w:spacing w:line="480" w:lineRule="auto"/>
        <w:rPr>
          <w:szCs w:val="24"/>
          <w:lang w:val="en-US"/>
          <w:rPrChange w:id="1579" w:author="Kolan" w:date="2012-12-20T16:22:00Z">
            <w:rPr>
              <w:szCs w:val="24"/>
              <w:lang w:val="en-GB"/>
            </w:rPr>
          </w:rPrChange>
        </w:rPr>
      </w:pPr>
      <w:r w:rsidRPr="00B15B21">
        <w:rPr>
          <w:noProof/>
          <w:szCs w:val="24"/>
          <w:lang w:eastAsia="pl-PL"/>
        </w:rPr>
        <w:drawing>
          <wp:inline distT="0" distB="0" distL="0" distR="0" wp14:anchorId="52EC723E" wp14:editId="53E7891E">
            <wp:extent cx="2880360" cy="649224"/>
            <wp:effectExtent l="19050" t="0" r="0" b="0"/>
            <wp:docPr id="2" name="Obraz 1" descr="Fig2SiGe_concentration_FLAT_ART 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SiGe_concentration_FLAT_ART copy.tif"/>
                    <pic:cNvPicPr/>
                  </pic:nvPicPr>
                  <pic:blipFill>
                    <a:blip r:embed="rId11" cstate="print"/>
                    <a:stretch>
                      <a:fillRect/>
                    </a:stretch>
                  </pic:blipFill>
                  <pic:spPr>
                    <a:xfrm>
                      <a:off x="0" y="0"/>
                      <a:ext cx="2880360" cy="649224"/>
                    </a:xfrm>
                    <a:prstGeom prst="rect">
                      <a:avLst/>
                    </a:prstGeom>
                  </pic:spPr>
                </pic:pic>
              </a:graphicData>
            </a:graphic>
          </wp:inline>
        </w:drawing>
      </w:r>
    </w:p>
    <w:p w:rsidR="00146FFF" w:rsidRPr="00CB6E99" w:rsidRDefault="00146FFF" w:rsidP="00105F52">
      <w:pPr>
        <w:spacing w:line="480" w:lineRule="auto"/>
        <w:rPr>
          <w:szCs w:val="24"/>
          <w:lang w:val="en-US"/>
          <w:rPrChange w:id="1580" w:author="Kolan" w:date="2012-12-20T16:22:00Z">
            <w:rPr>
              <w:szCs w:val="24"/>
              <w:lang w:val="en-GB"/>
            </w:rPr>
          </w:rPrChange>
        </w:rPr>
      </w:pPr>
      <w:r w:rsidRPr="00CB6E99">
        <w:rPr>
          <w:szCs w:val="24"/>
          <w:lang w:val="en-US"/>
          <w:rPrChange w:id="1581" w:author="Kolan" w:date="2012-12-20T16:22:00Z">
            <w:rPr>
              <w:szCs w:val="24"/>
              <w:lang w:val="en-GB"/>
            </w:rPr>
          </w:rPrChange>
        </w:rPr>
        <w:t>Fig</w:t>
      </w:r>
      <w:r w:rsidR="008356C3" w:rsidRPr="00CB6E99">
        <w:rPr>
          <w:szCs w:val="24"/>
          <w:lang w:val="en-US"/>
          <w:rPrChange w:id="1582" w:author="Kolan" w:date="2012-12-20T16:22:00Z">
            <w:rPr>
              <w:szCs w:val="24"/>
              <w:lang w:val="en-GB"/>
            </w:rPr>
          </w:rPrChange>
        </w:rPr>
        <w:t xml:space="preserve"> 3</w:t>
      </w:r>
      <w:r w:rsidRPr="00CB6E99">
        <w:rPr>
          <w:szCs w:val="24"/>
          <w:lang w:val="en-US"/>
          <w:rPrChange w:id="1583" w:author="Kolan" w:date="2012-12-20T16:22:00Z">
            <w:rPr>
              <w:szCs w:val="24"/>
              <w:lang w:val="en-GB"/>
            </w:rPr>
          </w:rPrChange>
        </w:rPr>
        <w:t>. TM-AFM surface morphology</w:t>
      </w:r>
      <w:r w:rsidR="00E6078E" w:rsidRPr="00CB6E99">
        <w:rPr>
          <w:szCs w:val="24"/>
          <w:lang w:val="en-US"/>
          <w:rPrChange w:id="1584" w:author="Kolan" w:date="2012-12-20T16:22:00Z">
            <w:rPr>
              <w:szCs w:val="24"/>
              <w:lang w:val="en-GB"/>
            </w:rPr>
          </w:rPrChange>
        </w:rPr>
        <w:t xml:space="preserve"> of </w:t>
      </w:r>
      <w:r w:rsidR="00A40D89" w:rsidRPr="00CB6E99">
        <w:rPr>
          <w:lang w:val="en-US"/>
          <w:rPrChange w:id="1585" w:author="Kolan" w:date="2012-12-20T16:22:00Z">
            <w:rPr>
              <w:lang w:val="en-GB"/>
            </w:rPr>
          </w:rPrChange>
        </w:rPr>
        <w:t>Si</w:t>
      </w:r>
      <w:r w:rsidR="00A40D89" w:rsidRPr="00CB6E99">
        <w:rPr>
          <w:vertAlign w:val="subscript"/>
          <w:lang w:val="en-US"/>
          <w:rPrChange w:id="1586" w:author="Kolan" w:date="2012-12-20T16:22:00Z">
            <w:rPr>
              <w:vertAlign w:val="subscript"/>
              <w:lang w:val="en-GB"/>
            </w:rPr>
          </w:rPrChange>
        </w:rPr>
        <w:t>0.77</w:t>
      </w:r>
      <w:r w:rsidR="00A40D89" w:rsidRPr="00CB6E99">
        <w:rPr>
          <w:lang w:val="en-US"/>
          <w:rPrChange w:id="1587" w:author="Kolan" w:date="2012-12-20T16:22:00Z">
            <w:rPr>
              <w:lang w:val="en-GB"/>
            </w:rPr>
          </w:rPrChange>
        </w:rPr>
        <w:t>Ge</w:t>
      </w:r>
      <w:r w:rsidR="00A40D89" w:rsidRPr="00CB6E99">
        <w:rPr>
          <w:vertAlign w:val="subscript"/>
          <w:lang w:val="en-US"/>
          <w:rPrChange w:id="1588" w:author="Kolan" w:date="2012-12-20T16:22:00Z">
            <w:rPr>
              <w:vertAlign w:val="subscript"/>
              <w:lang w:val="en-GB"/>
            </w:rPr>
          </w:rPrChange>
        </w:rPr>
        <w:t>0.23</w:t>
      </w:r>
      <w:r w:rsidR="00A40D89" w:rsidRPr="00CB6E99">
        <w:rPr>
          <w:lang w:val="en-US"/>
          <w:rPrChange w:id="1589" w:author="Kolan" w:date="2012-12-20T16:22:00Z">
            <w:rPr>
              <w:lang w:val="en-GB"/>
            </w:rPr>
          </w:rPrChange>
        </w:rPr>
        <w:t xml:space="preserve">(100) </w:t>
      </w:r>
      <w:r w:rsidRPr="00CB6E99">
        <w:rPr>
          <w:szCs w:val="24"/>
          <w:lang w:val="en-US"/>
          <w:rPrChange w:id="1590" w:author="Kolan" w:date="2012-12-20T16:22:00Z">
            <w:rPr>
              <w:szCs w:val="24"/>
              <w:lang w:val="en-GB"/>
            </w:rPr>
          </w:rPrChange>
        </w:rPr>
        <w:t>after etching in aqueous TMAH solution with a concentration of a) 50 %</w:t>
      </w:r>
      <w:r w:rsidR="00D07670" w:rsidRPr="00CB6E99">
        <w:rPr>
          <w:szCs w:val="24"/>
          <w:lang w:val="en-US"/>
          <w:rPrChange w:id="1591" w:author="Kolan" w:date="2012-12-20T16:22:00Z">
            <w:rPr>
              <w:szCs w:val="24"/>
              <w:lang w:val="en-GB"/>
            </w:rPr>
          </w:rPrChange>
        </w:rPr>
        <w:t>,</w:t>
      </w:r>
      <w:r w:rsidRPr="00CB6E99">
        <w:rPr>
          <w:szCs w:val="24"/>
          <w:lang w:val="en-US"/>
          <w:rPrChange w:id="1592" w:author="Kolan" w:date="2012-12-20T16:22:00Z">
            <w:rPr>
              <w:szCs w:val="24"/>
              <w:lang w:val="en-GB"/>
            </w:rPr>
          </w:rPrChange>
        </w:rPr>
        <w:t xml:space="preserve"> b) </w:t>
      </w:r>
      <w:r w:rsidR="00D07670" w:rsidRPr="00CB6E99">
        <w:rPr>
          <w:szCs w:val="24"/>
          <w:lang w:val="en-US"/>
          <w:rPrChange w:id="1593" w:author="Kolan" w:date="2012-12-20T16:22:00Z">
            <w:rPr>
              <w:szCs w:val="24"/>
              <w:lang w:val="en-GB"/>
            </w:rPr>
          </w:rPrChange>
        </w:rPr>
        <w:t>83 %. Variation of the RMS surface roughness and etching rate vs. TMAH concentration</w:t>
      </w:r>
      <w:r w:rsidR="00E6078E" w:rsidRPr="00CB6E99">
        <w:rPr>
          <w:szCs w:val="24"/>
          <w:lang w:val="en-US"/>
          <w:rPrChange w:id="1594" w:author="Kolan" w:date="2012-12-20T16:22:00Z">
            <w:rPr>
              <w:szCs w:val="24"/>
              <w:lang w:val="en-GB"/>
            </w:rPr>
          </w:rPrChange>
        </w:rPr>
        <w:t xml:space="preserve">. For all experiments etching time and temperature were equal to 340 s and 70 </w:t>
      </w:r>
      <w:ins w:id="1595" w:author="Kolan" w:date="2010-09-29T20:56:00Z">
        <w:r w:rsidR="002275B3" w:rsidRPr="00CB6E99">
          <w:rPr>
            <w:rFonts w:cs="Times New Roman"/>
            <w:szCs w:val="24"/>
            <w:lang w:val="en-US"/>
            <w:rPrChange w:id="1596" w:author="Kolan" w:date="2012-12-20T16:22:00Z">
              <w:rPr>
                <w:rFonts w:cs="Times New Roman"/>
                <w:szCs w:val="24"/>
                <w:lang w:val="en-GB"/>
              </w:rPr>
            </w:rPrChange>
          </w:rPr>
          <w:t>˚</w:t>
        </w:r>
      </w:ins>
      <w:r w:rsidR="00E6078E" w:rsidRPr="00CB6E99">
        <w:rPr>
          <w:szCs w:val="24"/>
          <w:lang w:val="en-US"/>
          <w:rPrChange w:id="1597" w:author="Kolan" w:date="2012-12-20T16:22:00Z">
            <w:rPr>
              <w:szCs w:val="24"/>
              <w:lang w:val="en-GB"/>
            </w:rPr>
          </w:rPrChange>
        </w:rPr>
        <w:t xml:space="preserve">C, respectively. </w:t>
      </w:r>
    </w:p>
    <w:p w:rsidR="00146FFF" w:rsidRPr="00CB6E99" w:rsidRDefault="00146FFF" w:rsidP="00105F52">
      <w:pPr>
        <w:spacing w:line="480" w:lineRule="auto"/>
        <w:rPr>
          <w:szCs w:val="24"/>
          <w:lang w:val="en-US"/>
          <w:rPrChange w:id="1598" w:author="Kolan" w:date="2012-12-20T16:22:00Z">
            <w:rPr>
              <w:szCs w:val="24"/>
              <w:lang w:val="en-GB"/>
            </w:rPr>
          </w:rPrChange>
        </w:rPr>
      </w:pPr>
    </w:p>
    <w:p w:rsidR="00146FFF" w:rsidRPr="00CB6E99" w:rsidRDefault="00146FFF" w:rsidP="00105F52">
      <w:pPr>
        <w:spacing w:line="480" w:lineRule="auto"/>
        <w:rPr>
          <w:szCs w:val="24"/>
          <w:lang w:val="en-US"/>
          <w:rPrChange w:id="1599" w:author="Kolan" w:date="2012-12-20T16:22:00Z">
            <w:rPr>
              <w:szCs w:val="24"/>
              <w:lang w:val="en-GB"/>
            </w:rPr>
          </w:rPrChange>
        </w:rPr>
      </w:pPr>
    </w:p>
    <w:p w:rsidR="006F5FC0" w:rsidRPr="00CB6E99" w:rsidRDefault="006F5FC0" w:rsidP="00105F52">
      <w:pPr>
        <w:spacing w:line="480" w:lineRule="auto"/>
        <w:rPr>
          <w:szCs w:val="24"/>
          <w:lang w:val="en-US"/>
          <w:rPrChange w:id="1600" w:author="Kolan" w:date="2012-12-20T16:22:00Z">
            <w:rPr>
              <w:szCs w:val="24"/>
              <w:lang w:val="en-GB"/>
            </w:rPr>
          </w:rPrChange>
        </w:rPr>
      </w:pPr>
      <w:r w:rsidRPr="00CB6E99">
        <w:rPr>
          <w:szCs w:val="24"/>
          <w:lang w:val="en-US"/>
          <w:rPrChange w:id="1601" w:author="Kolan" w:date="2012-12-20T16:22:00Z">
            <w:rPr>
              <w:szCs w:val="24"/>
              <w:lang w:val="en-GB"/>
            </w:rPr>
          </w:rPrChange>
        </w:rPr>
        <w:t>The surface roughness decreases with increasing TMAH concentration for Si substrate [].</w:t>
      </w:r>
      <w:r w:rsidR="001826BD" w:rsidRPr="00CB6E99">
        <w:rPr>
          <w:szCs w:val="24"/>
          <w:lang w:val="en-US"/>
          <w:rPrChange w:id="1602" w:author="Kolan" w:date="2012-12-20T16:22:00Z">
            <w:rPr>
              <w:szCs w:val="24"/>
              <w:lang w:val="en-GB"/>
            </w:rPr>
          </w:rPrChange>
        </w:rPr>
        <w:t xml:space="preserve"> Fig XX presents surface morphology after </w:t>
      </w:r>
      <w:proofErr w:type="spellStart"/>
      <w:r w:rsidR="001826BD" w:rsidRPr="00CB6E99">
        <w:rPr>
          <w:szCs w:val="24"/>
          <w:lang w:val="en-US"/>
          <w:rPrChange w:id="1603" w:author="Kolan" w:date="2012-12-20T16:22:00Z">
            <w:rPr>
              <w:szCs w:val="24"/>
              <w:lang w:val="en-GB"/>
            </w:rPr>
          </w:rPrChange>
        </w:rPr>
        <w:t>SiGe</w:t>
      </w:r>
      <w:proofErr w:type="spellEnd"/>
      <w:r w:rsidR="001826BD" w:rsidRPr="00CB6E99">
        <w:rPr>
          <w:szCs w:val="24"/>
          <w:lang w:val="en-US"/>
          <w:rPrChange w:id="1604" w:author="Kolan" w:date="2012-12-20T16:22:00Z">
            <w:rPr>
              <w:szCs w:val="24"/>
              <w:lang w:val="en-GB"/>
            </w:rPr>
          </w:rPrChange>
        </w:rPr>
        <w:t xml:space="preserve"> etching experiments with 50 % and 83 % of </w:t>
      </w:r>
      <w:r w:rsidR="001826BD" w:rsidRPr="00CB6E99">
        <w:rPr>
          <w:szCs w:val="24"/>
          <w:lang w:val="en-US"/>
          <w:rPrChange w:id="1605" w:author="Kolan" w:date="2012-12-20T16:22:00Z">
            <w:rPr>
              <w:szCs w:val="24"/>
              <w:lang w:val="en-GB"/>
            </w:rPr>
          </w:rPrChange>
        </w:rPr>
        <w:lastRenderedPageBreak/>
        <w:t>TMAH concentration. The surface roughness increases for increased TMAH concentration and for 50 % has a maximum value</w:t>
      </w:r>
      <w:r w:rsidR="00D60E79" w:rsidRPr="00CB6E99">
        <w:rPr>
          <w:szCs w:val="24"/>
          <w:lang w:val="en-US"/>
          <w:rPrChange w:id="1606" w:author="Kolan" w:date="2012-12-20T16:22:00Z">
            <w:rPr>
              <w:szCs w:val="24"/>
              <w:lang w:val="en-GB"/>
            </w:rPr>
          </w:rPrChange>
        </w:rPr>
        <w:t xml:space="preserve"> of 7.54 nm</w:t>
      </w:r>
      <w:r w:rsidR="001826BD" w:rsidRPr="00CB6E99">
        <w:rPr>
          <w:szCs w:val="24"/>
          <w:lang w:val="en-US"/>
          <w:rPrChange w:id="1607" w:author="Kolan" w:date="2012-12-20T16:22:00Z">
            <w:rPr>
              <w:szCs w:val="24"/>
              <w:lang w:val="en-GB"/>
            </w:rPr>
          </w:rPrChange>
        </w:rPr>
        <w:t>. For higher concentration the roughness decreases significantly</w:t>
      </w:r>
      <w:r w:rsidR="00D60E79" w:rsidRPr="00CB6E99">
        <w:rPr>
          <w:szCs w:val="24"/>
          <w:lang w:val="en-US"/>
          <w:rPrChange w:id="1608" w:author="Kolan" w:date="2012-12-20T16:22:00Z">
            <w:rPr>
              <w:szCs w:val="24"/>
              <w:lang w:val="en-GB"/>
            </w:rPr>
          </w:rPrChange>
        </w:rPr>
        <w:t xml:space="preserve"> to a value of 0.34</w:t>
      </w:r>
      <w:r w:rsidR="001826BD" w:rsidRPr="00CB6E99">
        <w:rPr>
          <w:szCs w:val="24"/>
          <w:lang w:val="en-US"/>
          <w:rPrChange w:id="1609" w:author="Kolan" w:date="2012-12-20T16:22:00Z">
            <w:rPr>
              <w:szCs w:val="24"/>
              <w:lang w:val="en-GB"/>
            </w:rPr>
          </w:rPrChange>
        </w:rPr>
        <w:t xml:space="preserve">. </w:t>
      </w:r>
      <w:r w:rsidR="00D60E79" w:rsidRPr="00CB6E99">
        <w:rPr>
          <w:szCs w:val="24"/>
          <w:lang w:val="en-US"/>
          <w:rPrChange w:id="1610" w:author="Kolan" w:date="2012-12-20T16:22:00Z">
            <w:rPr>
              <w:szCs w:val="24"/>
              <w:lang w:val="en-GB"/>
            </w:rPr>
          </w:rPrChange>
        </w:rPr>
        <w:t>This experiment also confirms a the pseudo-masking model as we observed no H</w:t>
      </w:r>
      <w:r w:rsidR="00D60E79" w:rsidRPr="00CB6E99">
        <w:rPr>
          <w:szCs w:val="24"/>
          <w:vertAlign w:val="subscript"/>
          <w:lang w:val="en-US"/>
          <w:rPrChange w:id="1611" w:author="Kolan" w:date="2012-12-20T16:22:00Z">
            <w:rPr>
              <w:szCs w:val="24"/>
              <w:vertAlign w:val="subscript"/>
              <w:lang w:val="en-GB"/>
            </w:rPr>
          </w:rPrChange>
        </w:rPr>
        <w:t>2</w:t>
      </w:r>
      <w:r w:rsidR="00D60E79" w:rsidRPr="00CB6E99">
        <w:rPr>
          <w:szCs w:val="24"/>
          <w:lang w:val="en-US"/>
          <w:rPrChange w:id="1612" w:author="Kolan" w:date="2012-12-20T16:22:00Z">
            <w:rPr>
              <w:szCs w:val="24"/>
              <w:lang w:val="en-GB"/>
            </w:rPr>
          </w:rPrChange>
        </w:rPr>
        <w:t xml:space="preserve"> bubbles formation for 83 % TMAH concentration. </w:t>
      </w:r>
      <w:r w:rsidR="001826BD" w:rsidRPr="00CB6E99">
        <w:rPr>
          <w:szCs w:val="24"/>
          <w:lang w:val="en-US"/>
          <w:rPrChange w:id="1613" w:author="Kolan" w:date="2012-12-20T16:22:00Z">
            <w:rPr>
              <w:szCs w:val="24"/>
              <w:lang w:val="en-GB"/>
            </w:rPr>
          </w:rPrChange>
        </w:rPr>
        <w:t xml:space="preserve">However </w:t>
      </w:r>
      <w:r w:rsidR="00D60E79" w:rsidRPr="00CB6E99">
        <w:rPr>
          <w:szCs w:val="24"/>
          <w:lang w:val="en-US"/>
          <w:rPrChange w:id="1614" w:author="Kolan" w:date="2012-12-20T16:22:00Z">
            <w:rPr>
              <w:szCs w:val="24"/>
              <w:lang w:val="en-GB"/>
            </w:rPr>
          </w:rPrChange>
        </w:rPr>
        <w:t xml:space="preserve">we also </w:t>
      </w:r>
      <w:proofErr w:type="spellStart"/>
      <w:r w:rsidR="00D60E79" w:rsidRPr="00CB6E99">
        <w:rPr>
          <w:szCs w:val="24"/>
          <w:lang w:val="en-US"/>
          <w:rPrChange w:id="1615" w:author="Kolan" w:date="2012-12-20T16:22:00Z">
            <w:rPr>
              <w:szCs w:val="24"/>
              <w:lang w:val="en-GB"/>
            </w:rPr>
          </w:rPrChange>
        </w:rPr>
        <w:t>obserwed</w:t>
      </w:r>
      <w:proofErr w:type="spellEnd"/>
      <w:r w:rsidR="00D60E79" w:rsidRPr="00CB6E99">
        <w:rPr>
          <w:szCs w:val="24"/>
          <w:lang w:val="en-US"/>
          <w:rPrChange w:id="1616" w:author="Kolan" w:date="2012-12-20T16:22:00Z">
            <w:rPr>
              <w:szCs w:val="24"/>
              <w:lang w:val="en-GB"/>
            </w:rPr>
          </w:rPrChange>
        </w:rPr>
        <w:t xml:space="preserve"> linear decrease of the etching rate with increase of the </w:t>
      </w:r>
      <w:r w:rsidR="00F070BE" w:rsidRPr="00CB6E99">
        <w:rPr>
          <w:szCs w:val="24"/>
          <w:lang w:val="en-US"/>
          <w:rPrChange w:id="1617" w:author="Kolan" w:date="2012-12-20T16:22:00Z">
            <w:rPr>
              <w:szCs w:val="24"/>
              <w:lang w:val="en-GB"/>
            </w:rPr>
          </w:rPrChange>
        </w:rPr>
        <w:t xml:space="preserve">TMAH </w:t>
      </w:r>
      <w:r w:rsidR="00146FFF" w:rsidRPr="00CB6E99">
        <w:rPr>
          <w:szCs w:val="24"/>
          <w:lang w:val="en-US"/>
          <w:rPrChange w:id="1618" w:author="Kolan" w:date="2012-12-20T16:22:00Z">
            <w:rPr>
              <w:szCs w:val="24"/>
              <w:lang w:val="en-GB"/>
            </w:rPr>
          </w:rPrChange>
        </w:rPr>
        <w:t xml:space="preserve">concentration (Fig. </w:t>
      </w:r>
      <w:proofErr w:type="spellStart"/>
      <w:r w:rsidR="00146FFF" w:rsidRPr="00CB6E99">
        <w:rPr>
          <w:szCs w:val="24"/>
          <w:lang w:val="en-US"/>
          <w:rPrChange w:id="1619" w:author="Kolan" w:date="2012-12-20T16:22:00Z">
            <w:rPr>
              <w:szCs w:val="24"/>
              <w:lang w:val="en-GB"/>
            </w:rPr>
          </w:rPrChange>
        </w:rPr>
        <w:t>XXc</w:t>
      </w:r>
      <w:proofErr w:type="spellEnd"/>
      <w:r w:rsidR="00146FFF" w:rsidRPr="00CB6E99">
        <w:rPr>
          <w:szCs w:val="24"/>
          <w:lang w:val="en-US"/>
          <w:rPrChange w:id="1620" w:author="Kolan" w:date="2012-12-20T16:22:00Z">
            <w:rPr>
              <w:szCs w:val="24"/>
              <w:lang w:val="en-GB"/>
            </w:rPr>
          </w:rPrChange>
        </w:rPr>
        <w:t>)</w:t>
      </w:r>
    </w:p>
    <w:p w:rsidR="006F5FC0" w:rsidRPr="00CB6E99" w:rsidRDefault="006F5FC0" w:rsidP="00105F52">
      <w:pPr>
        <w:spacing w:line="480" w:lineRule="auto"/>
        <w:rPr>
          <w:szCs w:val="24"/>
          <w:lang w:val="en-US"/>
          <w:rPrChange w:id="1621" w:author="Kolan" w:date="2012-12-20T16:22:00Z">
            <w:rPr>
              <w:szCs w:val="24"/>
              <w:lang w:val="en-GB"/>
            </w:rPr>
          </w:rPrChange>
        </w:rPr>
      </w:pPr>
    </w:p>
    <w:p w:rsidR="00105F52" w:rsidRPr="00CB6E99" w:rsidRDefault="00105F52" w:rsidP="00105F52">
      <w:pPr>
        <w:spacing w:line="480" w:lineRule="auto"/>
        <w:rPr>
          <w:szCs w:val="24"/>
          <w:lang w:val="en-US"/>
          <w:rPrChange w:id="1622" w:author="Kolan" w:date="2012-12-20T16:22:00Z">
            <w:rPr>
              <w:szCs w:val="24"/>
              <w:lang w:val="en-GB"/>
            </w:rPr>
          </w:rPrChange>
        </w:rPr>
      </w:pPr>
    </w:p>
    <w:p w:rsidR="008E6368" w:rsidRPr="00CB6E99" w:rsidRDefault="008E6368" w:rsidP="008E6368">
      <w:pPr>
        <w:pStyle w:val="Nagwek1"/>
        <w:spacing w:line="480" w:lineRule="auto"/>
        <w:rPr>
          <w:b/>
          <w:smallCaps w:val="0"/>
          <w:szCs w:val="24"/>
          <w:rPrChange w:id="1623" w:author="Kolan" w:date="2012-12-20T16:22:00Z">
            <w:rPr>
              <w:b/>
              <w:smallCaps w:val="0"/>
              <w:szCs w:val="24"/>
              <w:lang w:val="en-GB"/>
            </w:rPr>
          </w:rPrChange>
        </w:rPr>
      </w:pPr>
      <w:r w:rsidRPr="00CB6E99">
        <w:rPr>
          <w:b/>
          <w:smallCaps w:val="0"/>
          <w:szCs w:val="24"/>
          <w:rPrChange w:id="1624" w:author="Kolan" w:date="2012-12-20T16:22:00Z">
            <w:rPr>
              <w:b/>
              <w:smallCaps w:val="0"/>
              <w:szCs w:val="24"/>
              <w:lang w:val="en-GB"/>
            </w:rPr>
          </w:rPrChange>
        </w:rPr>
        <w:t>4. Conclusions</w:t>
      </w:r>
    </w:p>
    <w:p w:rsidR="008E6368" w:rsidRPr="00CB6E99" w:rsidRDefault="008E6368" w:rsidP="008E6368">
      <w:pPr>
        <w:pStyle w:val="Nagwek10"/>
        <w:spacing w:line="480" w:lineRule="auto"/>
        <w:jc w:val="both"/>
        <w:rPr>
          <w:rFonts w:eastAsiaTheme="minorHAnsi" w:cstheme="minorBidi"/>
          <w:smallCaps w:val="0"/>
          <w:sz w:val="24"/>
          <w:lang w:val="en-US" w:eastAsia="en-US"/>
          <w:rPrChange w:id="1625" w:author="Kolan" w:date="2012-12-20T16:22:00Z">
            <w:rPr>
              <w:rFonts w:eastAsiaTheme="minorHAnsi" w:cstheme="minorBidi"/>
              <w:smallCaps w:val="0"/>
              <w:sz w:val="24"/>
              <w:lang w:val="en-GB" w:eastAsia="en-US"/>
            </w:rPr>
          </w:rPrChange>
        </w:rPr>
      </w:pPr>
    </w:p>
    <w:p w:rsidR="00092D3A" w:rsidRPr="00CB6E99" w:rsidRDefault="00415DAD" w:rsidP="008E6368">
      <w:pPr>
        <w:pStyle w:val="Nagwek10"/>
        <w:spacing w:line="480" w:lineRule="auto"/>
        <w:jc w:val="both"/>
        <w:rPr>
          <w:rFonts w:eastAsiaTheme="minorHAnsi" w:cstheme="minorBidi"/>
          <w:smallCaps w:val="0"/>
          <w:sz w:val="24"/>
          <w:lang w:val="en-US" w:eastAsia="en-US"/>
          <w:rPrChange w:id="1626" w:author="Kolan" w:date="2012-12-20T16:22:00Z">
            <w:rPr>
              <w:rFonts w:eastAsiaTheme="minorHAnsi" w:cstheme="minorBidi"/>
              <w:smallCaps w:val="0"/>
              <w:sz w:val="24"/>
              <w:lang w:val="en-GB" w:eastAsia="en-US"/>
            </w:rPr>
          </w:rPrChange>
        </w:rPr>
      </w:pPr>
      <w:r w:rsidRPr="00CB6E99">
        <w:rPr>
          <w:rFonts w:eastAsiaTheme="minorHAnsi" w:cstheme="minorBidi"/>
          <w:smallCaps w:val="0"/>
          <w:sz w:val="24"/>
          <w:lang w:val="en-US" w:eastAsia="en-US"/>
          <w:rPrChange w:id="1627" w:author="Kolan" w:date="2012-12-20T16:22:00Z">
            <w:rPr>
              <w:rFonts w:eastAsiaTheme="minorHAnsi" w:cstheme="minorBidi"/>
              <w:smallCaps w:val="0"/>
              <w:sz w:val="24"/>
              <w:lang w:val="en-GB" w:eastAsia="en-US"/>
            </w:rPr>
          </w:rPrChange>
        </w:rPr>
        <w:t>We demonstrated that i</w:t>
      </w:r>
      <w:r w:rsidR="005207A4" w:rsidRPr="00CB6E99">
        <w:rPr>
          <w:rFonts w:eastAsiaTheme="minorHAnsi" w:cstheme="minorBidi"/>
          <w:smallCaps w:val="0"/>
          <w:sz w:val="24"/>
          <w:lang w:val="en-US" w:eastAsia="en-US"/>
          <w:rPrChange w:id="1628" w:author="Kolan" w:date="2012-12-20T16:22:00Z">
            <w:rPr>
              <w:rFonts w:eastAsiaTheme="minorHAnsi" w:cstheme="minorBidi"/>
              <w:smallCaps w:val="0"/>
              <w:sz w:val="24"/>
              <w:lang w:val="en-GB" w:eastAsia="en-US"/>
            </w:rPr>
          </w:rPrChange>
        </w:rPr>
        <w:t>t</w:t>
      </w:r>
      <w:r w:rsidRPr="00CB6E99">
        <w:rPr>
          <w:rFonts w:eastAsiaTheme="minorHAnsi" w:cstheme="minorBidi"/>
          <w:smallCaps w:val="0"/>
          <w:sz w:val="24"/>
          <w:lang w:val="en-US" w:eastAsia="en-US"/>
          <w:rPrChange w:id="1629" w:author="Kolan" w:date="2012-12-20T16:22:00Z">
            <w:rPr>
              <w:rFonts w:eastAsiaTheme="minorHAnsi" w:cstheme="minorBidi"/>
              <w:smallCaps w:val="0"/>
              <w:sz w:val="24"/>
              <w:lang w:val="en-GB" w:eastAsia="en-US"/>
            </w:rPr>
          </w:rPrChange>
        </w:rPr>
        <w:t xml:space="preserve"> is possible to use TMAH aqueous solution for </w:t>
      </w:r>
      <w:proofErr w:type="spellStart"/>
      <w:r w:rsidRPr="00CB6E99">
        <w:rPr>
          <w:rFonts w:eastAsiaTheme="minorHAnsi" w:cstheme="minorBidi"/>
          <w:smallCaps w:val="0"/>
          <w:sz w:val="24"/>
          <w:lang w:val="en-US" w:eastAsia="en-US"/>
          <w:rPrChange w:id="1630" w:author="Kolan" w:date="2012-12-20T16:22:00Z">
            <w:rPr>
              <w:rFonts w:eastAsiaTheme="minorHAnsi" w:cstheme="minorBidi"/>
              <w:smallCaps w:val="0"/>
              <w:sz w:val="24"/>
              <w:lang w:val="en-GB" w:eastAsia="en-US"/>
            </w:rPr>
          </w:rPrChange>
        </w:rPr>
        <w:t>SiGe</w:t>
      </w:r>
      <w:proofErr w:type="spellEnd"/>
      <w:r w:rsidRPr="00CB6E99">
        <w:rPr>
          <w:rFonts w:eastAsiaTheme="minorHAnsi" w:cstheme="minorBidi"/>
          <w:smallCaps w:val="0"/>
          <w:sz w:val="24"/>
          <w:lang w:val="en-US" w:eastAsia="en-US"/>
          <w:rPrChange w:id="1631" w:author="Kolan" w:date="2012-12-20T16:22:00Z">
            <w:rPr>
              <w:rFonts w:eastAsiaTheme="minorHAnsi" w:cstheme="minorBidi"/>
              <w:smallCaps w:val="0"/>
              <w:sz w:val="24"/>
              <w:lang w:val="en-GB" w:eastAsia="en-US"/>
            </w:rPr>
          </w:rPrChange>
        </w:rPr>
        <w:t xml:space="preserve"> etching and for nanostructures fab</w:t>
      </w:r>
      <w:r w:rsidR="005207A4" w:rsidRPr="00CB6E99">
        <w:rPr>
          <w:rFonts w:eastAsiaTheme="minorHAnsi" w:cstheme="minorBidi"/>
          <w:smallCaps w:val="0"/>
          <w:sz w:val="24"/>
          <w:lang w:val="en-US" w:eastAsia="en-US"/>
          <w:rPrChange w:id="1632" w:author="Kolan" w:date="2012-12-20T16:22:00Z">
            <w:rPr>
              <w:rFonts w:eastAsiaTheme="minorHAnsi" w:cstheme="minorBidi"/>
              <w:smallCaps w:val="0"/>
              <w:sz w:val="24"/>
              <w:lang w:val="en-GB" w:eastAsia="en-US"/>
            </w:rPr>
          </w:rPrChange>
        </w:rPr>
        <w:t>r</w:t>
      </w:r>
      <w:r w:rsidRPr="00CB6E99">
        <w:rPr>
          <w:rFonts w:eastAsiaTheme="minorHAnsi" w:cstheme="minorBidi"/>
          <w:smallCaps w:val="0"/>
          <w:sz w:val="24"/>
          <w:lang w:val="en-US" w:eastAsia="en-US"/>
          <w:rPrChange w:id="1633" w:author="Kolan" w:date="2012-12-20T16:22:00Z">
            <w:rPr>
              <w:rFonts w:eastAsiaTheme="minorHAnsi" w:cstheme="minorBidi"/>
              <w:smallCaps w:val="0"/>
              <w:sz w:val="24"/>
              <w:lang w:val="en-GB" w:eastAsia="en-US"/>
            </w:rPr>
          </w:rPrChange>
        </w:rPr>
        <w:t xml:space="preserve">ication. </w:t>
      </w:r>
      <w:r w:rsidR="00580F11" w:rsidRPr="00CB6E99">
        <w:rPr>
          <w:rFonts w:eastAsiaTheme="minorHAnsi" w:cstheme="minorBidi"/>
          <w:smallCaps w:val="0"/>
          <w:sz w:val="24"/>
          <w:lang w:val="en-US" w:eastAsia="en-US"/>
          <w:rPrChange w:id="1634" w:author="Kolan" w:date="2012-12-20T16:22:00Z">
            <w:rPr>
              <w:rFonts w:eastAsiaTheme="minorHAnsi" w:cstheme="minorBidi"/>
              <w:smallCaps w:val="0"/>
              <w:sz w:val="24"/>
              <w:lang w:val="en-GB" w:eastAsia="en-US"/>
            </w:rPr>
          </w:rPrChange>
        </w:rPr>
        <w:t>The m</w:t>
      </w:r>
      <w:r w:rsidRPr="00CB6E99">
        <w:rPr>
          <w:rFonts w:eastAsiaTheme="minorHAnsi" w:cstheme="minorBidi"/>
          <w:smallCaps w:val="0"/>
          <w:sz w:val="24"/>
          <w:lang w:val="en-US" w:eastAsia="en-US"/>
          <w:rPrChange w:id="1635" w:author="Kolan" w:date="2012-12-20T16:22:00Z">
            <w:rPr>
              <w:rFonts w:eastAsiaTheme="minorHAnsi" w:cstheme="minorBidi"/>
              <w:smallCaps w:val="0"/>
              <w:sz w:val="24"/>
              <w:lang w:val="en-GB" w:eastAsia="en-US"/>
            </w:rPr>
          </w:rPrChange>
        </w:rPr>
        <w:t xml:space="preserve">ain </w:t>
      </w:r>
      <w:r w:rsidR="00580F11" w:rsidRPr="00CB6E99">
        <w:rPr>
          <w:rFonts w:eastAsiaTheme="minorHAnsi" w:cstheme="minorBidi"/>
          <w:smallCaps w:val="0"/>
          <w:sz w:val="24"/>
          <w:lang w:val="en-US" w:eastAsia="en-US"/>
          <w:rPrChange w:id="1636" w:author="Kolan" w:date="2012-12-20T16:22:00Z">
            <w:rPr>
              <w:rFonts w:eastAsiaTheme="minorHAnsi" w:cstheme="minorBidi"/>
              <w:smallCaps w:val="0"/>
              <w:sz w:val="24"/>
              <w:lang w:val="en-GB" w:eastAsia="en-US"/>
            </w:rPr>
          </w:rPrChange>
        </w:rPr>
        <w:t>sources of</w:t>
      </w:r>
      <w:r w:rsidRPr="00CB6E99">
        <w:rPr>
          <w:rFonts w:eastAsiaTheme="minorHAnsi" w:cstheme="minorBidi"/>
          <w:smallCaps w:val="0"/>
          <w:sz w:val="24"/>
          <w:lang w:val="en-US" w:eastAsia="en-US"/>
          <w:rPrChange w:id="1637" w:author="Kolan" w:date="2012-12-20T16:22:00Z">
            <w:rPr>
              <w:rFonts w:eastAsiaTheme="minorHAnsi" w:cstheme="minorBidi"/>
              <w:smallCaps w:val="0"/>
              <w:sz w:val="24"/>
              <w:lang w:val="en-GB" w:eastAsia="en-US"/>
            </w:rPr>
          </w:rPrChange>
        </w:rPr>
        <w:t xml:space="preserve"> surface roughness</w:t>
      </w:r>
      <w:r w:rsidR="00662E44" w:rsidRPr="00CB6E99">
        <w:rPr>
          <w:rFonts w:eastAsiaTheme="minorHAnsi" w:cstheme="minorBidi"/>
          <w:smallCaps w:val="0"/>
          <w:sz w:val="24"/>
          <w:lang w:val="en-US" w:eastAsia="en-US"/>
          <w:rPrChange w:id="1638" w:author="Kolan" w:date="2012-12-20T16:22:00Z">
            <w:rPr>
              <w:rFonts w:eastAsiaTheme="minorHAnsi" w:cstheme="minorBidi"/>
              <w:smallCaps w:val="0"/>
              <w:sz w:val="24"/>
              <w:lang w:val="en-GB" w:eastAsia="en-US"/>
            </w:rPr>
          </w:rPrChange>
        </w:rPr>
        <w:t xml:space="preserve"> increase were </w:t>
      </w:r>
      <w:proofErr w:type="spellStart"/>
      <w:r w:rsidR="00662E44" w:rsidRPr="00CB6E99">
        <w:rPr>
          <w:rFonts w:eastAsiaTheme="minorHAnsi" w:cstheme="minorBidi"/>
          <w:smallCaps w:val="0"/>
          <w:sz w:val="24"/>
          <w:lang w:val="en-US" w:eastAsia="en-US"/>
          <w:rPrChange w:id="1639" w:author="Kolan" w:date="2012-12-20T16:22:00Z">
            <w:rPr>
              <w:rFonts w:eastAsiaTheme="minorHAnsi" w:cstheme="minorBidi"/>
              <w:smallCaps w:val="0"/>
              <w:sz w:val="24"/>
              <w:lang w:val="en-GB" w:eastAsia="en-US"/>
            </w:rPr>
          </w:rPrChange>
        </w:rPr>
        <w:t>analysed</w:t>
      </w:r>
      <w:proofErr w:type="spellEnd"/>
      <w:r w:rsidR="00662E44" w:rsidRPr="00CB6E99">
        <w:rPr>
          <w:rFonts w:eastAsiaTheme="minorHAnsi" w:cstheme="minorBidi"/>
          <w:smallCaps w:val="0"/>
          <w:sz w:val="24"/>
          <w:lang w:val="en-US" w:eastAsia="en-US"/>
          <w:rPrChange w:id="1640" w:author="Kolan" w:date="2012-12-20T16:22:00Z">
            <w:rPr>
              <w:rFonts w:eastAsiaTheme="minorHAnsi" w:cstheme="minorBidi"/>
              <w:smallCaps w:val="0"/>
              <w:sz w:val="24"/>
              <w:lang w:val="en-GB" w:eastAsia="en-US"/>
            </w:rPr>
          </w:rPrChange>
        </w:rPr>
        <w:t xml:space="preserve"> and some</w:t>
      </w:r>
      <w:r w:rsidR="00580F11" w:rsidRPr="00CB6E99">
        <w:rPr>
          <w:rFonts w:eastAsiaTheme="minorHAnsi" w:cstheme="minorBidi"/>
          <w:smallCaps w:val="0"/>
          <w:sz w:val="24"/>
          <w:lang w:val="en-US" w:eastAsia="en-US"/>
          <w:rPrChange w:id="1641" w:author="Kolan" w:date="2012-12-20T16:22:00Z">
            <w:rPr>
              <w:rFonts w:eastAsiaTheme="minorHAnsi" w:cstheme="minorBidi"/>
              <w:smallCaps w:val="0"/>
              <w:sz w:val="24"/>
              <w:lang w:val="en-GB" w:eastAsia="en-US"/>
            </w:rPr>
          </w:rPrChange>
        </w:rPr>
        <w:t xml:space="preserve"> </w:t>
      </w:r>
      <w:r w:rsidRPr="00CB6E99">
        <w:rPr>
          <w:rFonts w:eastAsiaTheme="minorHAnsi" w:cstheme="minorBidi"/>
          <w:smallCaps w:val="0"/>
          <w:sz w:val="24"/>
          <w:lang w:val="en-US" w:eastAsia="en-US"/>
          <w:rPrChange w:id="1642" w:author="Kolan" w:date="2012-12-20T16:22:00Z">
            <w:rPr>
              <w:rFonts w:eastAsiaTheme="minorHAnsi" w:cstheme="minorBidi"/>
              <w:smallCaps w:val="0"/>
              <w:sz w:val="24"/>
              <w:lang w:val="en-GB" w:eastAsia="en-US"/>
            </w:rPr>
          </w:rPrChange>
        </w:rPr>
        <w:t xml:space="preserve">were examined and the results can be explained by a pseudo-masking model. </w:t>
      </w:r>
      <w:r w:rsidR="006F5FC0" w:rsidRPr="00CB6E99">
        <w:rPr>
          <w:rFonts w:eastAsiaTheme="minorHAnsi" w:cstheme="minorBidi"/>
          <w:smallCaps w:val="0"/>
          <w:sz w:val="24"/>
          <w:lang w:val="en-US" w:eastAsia="en-US"/>
          <w:rPrChange w:id="1643" w:author="Kolan" w:date="2012-12-20T16:22:00Z">
            <w:rPr>
              <w:rFonts w:eastAsiaTheme="minorHAnsi" w:cstheme="minorBidi"/>
              <w:smallCaps w:val="0"/>
              <w:sz w:val="24"/>
              <w:lang w:val="en-GB" w:eastAsia="en-US"/>
            </w:rPr>
          </w:rPrChange>
        </w:rPr>
        <w:t>Both</w:t>
      </w:r>
      <w:r w:rsidR="005207A4" w:rsidRPr="00CB6E99">
        <w:rPr>
          <w:rFonts w:eastAsiaTheme="minorHAnsi" w:cstheme="minorBidi"/>
          <w:smallCaps w:val="0"/>
          <w:sz w:val="24"/>
          <w:lang w:val="en-US" w:eastAsia="en-US"/>
          <w:rPrChange w:id="1644" w:author="Kolan" w:date="2012-12-20T16:22:00Z">
            <w:rPr>
              <w:rFonts w:eastAsiaTheme="minorHAnsi" w:cstheme="minorBidi"/>
              <w:smallCaps w:val="0"/>
              <w:sz w:val="24"/>
              <w:lang w:val="en-GB" w:eastAsia="en-US"/>
            </w:rPr>
          </w:rPrChange>
        </w:rPr>
        <w:t xml:space="preserve"> </w:t>
      </w:r>
      <w:r w:rsidR="006F5FC0" w:rsidRPr="00CB6E99">
        <w:rPr>
          <w:rFonts w:eastAsiaTheme="minorHAnsi" w:cstheme="minorBidi"/>
          <w:smallCaps w:val="0"/>
          <w:sz w:val="24"/>
          <w:lang w:val="en-US" w:eastAsia="en-US"/>
          <w:rPrChange w:id="1645" w:author="Kolan" w:date="2012-12-20T16:22:00Z">
            <w:rPr>
              <w:rFonts w:eastAsiaTheme="minorHAnsi" w:cstheme="minorBidi"/>
              <w:smallCaps w:val="0"/>
              <w:sz w:val="24"/>
              <w:lang w:val="en-GB" w:eastAsia="en-US"/>
            </w:rPr>
          </w:rPrChange>
        </w:rPr>
        <w:t>the</w:t>
      </w:r>
      <w:r w:rsidR="005207A4" w:rsidRPr="00CB6E99">
        <w:rPr>
          <w:rFonts w:eastAsiaTheme="minorHAnsi" w:cstheme="minorBidi"/>
          <w:smallCaps w:val="0"/>
          <w:sz w:val="24"/>
          <w:lang w:val="en-US" w:eastAsia="en-US"/>
          <w:rPrChange w:id="1646" w:author="Kolan" w:date="2012-12-20T16:22:00Z">
            <w:rPr>
              <w:rFonts w:eastAsiaTheme="minorHAnsi" w:cstheme="minorBidi"/>
              <w:smallCaps w:val="0"/>
              <w:sz w:val="24"/>
              <w:lang w:val="en-GB" w:eastAsia="en-US"/>
            </w:rPr>
          </w:rPrChange>
        </w:rPr>
        <w:t xml:space="preserve"> used </w:t>
      </w:r>
      <w:r w:rsidR="0046428A" w:rsidRPr="00CB6E99">
        <w:rPr>
          <w:rFonts w:eastAsiaTheme="minorHAnsi" w:cstheme="minorBidi"/>
          <w:smallCaps w:val="0"/>
          <w:sz w:val="24"/>
          <w:lang w:val="en-US" w:eastAsia="en-US"/>
          <w:rPrChange w:id="1647" w:author="Kolan" w:date="2012-12-20T16:22:00Z">
            <w:rPr>
              <w:rFonts w:eastAsiaTheme="minorHAnsi" w:cstheme="minorBidi"/>
              <w:smallCaps w:val="0"/>
              <w:sz w:val="24"/>
              <w:lang w:val="en-GB" w:eastAsia="en-US"/>
            </w:rPr>
          </w:rPrChange>
        </w:rPr>
        <w:t>surfactant</w:t>
      </w:r>
      <w:r w:rsidR="006F5FC0" w:rsidRPr="00CB6E99">
        <w:rPr>
          <w:rFonts w:eastAsiaTheme="minorHAnsi" w:cstheme="minorBidi"/>
          <w:smallCaps w:val="0"/>
          <w:sz w:val="24"/>
          <w:lang w:val="en-US" w:eastAsia="en-US"/>
          <w:rPrChange w:id="1648" w:author="Kolan" w:date="2012-12-20T16:22:00Z">
            <w:rPr>
              <w:rFonts w:eastAsiaTheme="minorHAnsi" w:cstheme="minorBidi"/>
              <w:smallCaps w:val="0"/>
              <w:sz w:val="24"/>
              <w:lang w:val="en-GB" w:eastAsia="en-US"/>
            </w:rPr>
          </w:rPrChange>
        </w:rPr>
        <w:t xml:space="preserve"> and</w:t>
      </w:r>
      <w:r w:rsidR="005207A4" w:rsidRPr="00CB6E99">
        <w:rPr>
          <w:rFonts w:eastAsiaTheme="minorHAnsi" w:cstheme="minorBidi"/>
          <w:smallCaps w:val="0"/>
          <w:sz w:val="24"/>
          <w:lang w:val="en-US" w:eastAsia="en-US"/>
          <w:rPrChange w:id="1649" w:author="Kolan" w:date="2012-12-20T16:22:00Z">
            <w:rPr>
              <w:rFonts w:eastAsiaTheme="minorHAnsi" w:cstheme="minorBidi"/>
              <w:smallCaps w:val="0"/>
              <w:sz w:val="24"/>
              <w:lang w:val="en-GB" w:eastAsia="en-US"/>
            </w:rPr>
          </w:rPrChange>
        </w:rPr>
        <w:t xml:space="preserve"> t</w:t>
      </w:r>
      <w:r w:rsidR="00092D3A" w:rsidRPr="00CB6E99">
        <w:rPr>
          <w:rFonts w:eastAsiaTheme="minorHAnsi" w:cstheme="minorBidi"/>
          <w:smallCaps w:val="0"/>
          <w:sz w:val="24"/>
          <w:lang w:val="en-US" w:eastAsia="en-US"/>
          <w:rPrChange w:id="1650" w:author="Kolan" w:date="2012-12-20T16:22:00Z">
            <w:rPr>
              <w:rFonts w:eastAsiaTheme="minorHAnsi" w:cstheme="minorBidi"/>
              <w:smallCaps w:val="0"/>
              <w:sz w:val="24"/>
              <w:lang w:val="en-GB" w:eastAsia="en-US"/>
            </w:rPr>
          </w:rPrChange>
        </w:rPr>
        <w:t>he developed discontinuous etching procedure reduce surface roughness and is helpful for fabrication of nanostructures.</w:t>
      </w:r>
      <w:r w:rsidR="003003AF" w:rsidRPr="00CB6E99">
        <w:rPr>
          <w:rFonts w:eastAsiaTheme="minorHAnsi" w:cstheme="minorBidi"/>
          <w:smallCaps w:val="0"/>
          <w:sz w:val="24"/>
          <w:lang w:val="en-US" w:eastAsia="en-US"/>
          <w:rPrChange w:id="1651" w:author="Kolan" w:date="2012-12-20T16:22:00Z">
            <w:rPr>
              <w:rFonts w:eastAsiaTheme="minorHAnsi" w:cstheme="minorBidi"/>
              <w:smallCaps w:val="0"/>
              <w:sz w:val="24"/>
              <w:lang w:val="en-GB" w:eastAsia="en-US"/>
            </w:rPr>
          </w:rPrChange>
        </w:rPr>
        <w:t xml:space="preserve"> The reduction o</w:t>
      </w:r>
      <w:r w:rsidR="005207A4" w:rsidRPr="00CB6E99">
        <w:rPr>
          <w:rFonts w:eastAsiaTheme="minorHAnsi" w:cstheme="minorBidi"/>
          <w:smallCaps w:val="0"/>
          <w:sz w:val="24"/>
          <w:lang w:val="en-US" w:eastAsia="en-US"/>
          <w:rPrChange w:id="1652" w:author="Kolan" w:date="2012-12-20T16:22:00Z">
            <w:rPr>
              <w:rFonts w:eastAsiaTheme="minorHAnsi" w:cstheme="minorBidi"/>
              <w:smallCaps w:val="0"/>
              <w:sz w:val="24"/>
              <w:lang w:val="en-GB" w:eastAsia="en-US"/>
            </w:rPr>
          </w:rPrChange>
        </w:rPr>
        <w:t>f</w:t>
      </w:r>
      <w:r w:rsidR="003003AF" w:rsidRPr="00CB6E99">
        <w:rPr>
          <w:rFonts w:eastAsiaTheme="minorHAnsi" w:cstheme="minorBidi"/>
          <w:smallCaps w:val="0"/>
          <w:sz w:val="24"/>
          <w:lang w:val="en-US" w:eastAsia="en-US"/>
          <w:rPrChange w:id="1653" w:author="Kolan" w:date="2012-12-20T16:22:00Z">
            <w:rPr>
              <w:rFonts w:eastAsiaTheme="minorHAnsi" w:cstheme="minorBidi"/>
              <w:smallCaps w:val="0"/>
              <w:sz w:val="24"/>
              <w:lang w:val="en-GB" w:eastAsia="en-US"/>
            </w:rPr>
          </w:rPrChange>
        </w:rPr>
        <w:t xml:space="preserve"> roughness is well explained by a pseudo-masking model. </w:t>
      </w:r>
    </w:p>
    <w:p w:rsidR="00092D3A" w:rsidRPr="00CB6E99" w:rsidRDefault="00092D3A" w:rsidP="008E6368">
      <w:pPr>
        <w:pStyle w:val="Nagwek10"/>
        <w:spacing w:line="480" w:lineRule="auto"/>
        <w:jc w:val="both"/>
        <w:rPr>
          <w:rFonts w:eastAsiaTheme="minorHAnsi" w:cstheme="minorBidi"/>
          <w:smallCaps w:val="0"/>
          <w:sz w:val="24"/>
          <w:lang w:val="en-US" w:eastAsia="en-US"/>
          <w:rPrChange w:id="1654" w:author="Kolan" w:date="2012-12-20T16:22:00Z">
            <w:rPr>
              <w:rFonts w:eastAsiaTheme="minorHAnsi" w:cstheme="minorBidi"/>
              <w:smallCaps w:val="0"/>
              <w:sz w:val="24"/>
              <w:lang w:val="en-GB" w:eastAsia="en-US"/>
            </w:rPr>
          </w:rPrChange>
        </w:rPr>
      </w:pPr>
    </w:p>
    <w:p w:rsidR="008E6368" w:rsidRPr="00CB6E99" w:rsidRDefault="008E6368" w:rsidP="008E6368">
      <w:pPr>
        <w:pStyle w:val="Nagwek10"/>
        <w:spacing w:line="480" w:lineRule="auto"/>
        <w:jc w:val="both"/>
        <w:rPr>
          <w:b/>
          <w:smallCaps w:val="0"/>
          <w:sz w:val="24"/>
          <w:lang w:val="en-US"/>
          <w:rPrChange w:id="1655" w:author="Kolan" w:date="2012-12-20T16:22:00Z">
            <w:rPr>
              <w:b/>
              <w:smallCaps w:val="0"/>
              <w:sz w:val="24"/>
              <w:lang w:val="en-GB"/>
            </w:rPr>
          </w:rPrChange>
        </w:rPr>
      </w:pPr>
      <w:r w:rsidRPr="00CB6E99">
        <w:rPr>
          <w:b/>
          <w:smallCaps w:val="0"/>
          <w:sz w:val="24"/>
          <w:lang w:val="en-US"/>
          <w:rPrChange w:id="1656" w:author="Kolan" w:date="2012-12-20T16:22:00Z">
            <w:rPr>
              <w:b/>
              <w:smallCaps w:val="0"/>
              <w:sz w:val="24"/>
              <w:lang w:val="en-GB"/>
            </w:rPr>
          </w:rPrChange>
        </w:rPr>
        <w:t>Acknowledgment</w:t>
      </w:r>
    </w:p>
    <w:p w:rsidR="008E6368" w:rsidRPr="00CB6E99" w:rsidRDefault="008E6368" w:rsidP="008E6368">
      <w:pPr>
        <w:pStyle w:val="Nagwek10"/>
        <w:spacing w:line="480" w:lineRule="auto"/>
        <w:rPr>
          <w:sz w:val="24"/>
          <w:lang w:val="en-US"/>
          <w:rPrChange w:id="1657" w:author="Kolan" w:date="2012-12-20T16:22:00Z">
            <w:rPr>
              <w:sz w:val="24"/>
              <w:lang w:val="en-GB"/>
            </w:rPr>
          </w:rPrChange>
        </w:rPr>
      </w:pPr>
    </w:p>
    <w:p w:rsidR="008E6368" w:rsidRPr="00CB6E99" w:rsidRDefault="008E6368" w:rsidP="008E6368">
      <w:pPr>
        <w:spacing w:line="480" w:lineRule="auto"/>
        <w:ind w:firstLine="284"/>
        <w:rPr>
          <w:szCs w:val="24"/>
          <w:lang w:val="en-US"/>
          <w:rPrChange w:id="1658" w:author="Kolan" w:date="2012-12-20T16:22:00Z">
            <w:rPr>
              <w:szCs w:val="24"/>
              <w:lang w:val="en-GB"/>
            </w:rPr>
          </w:rPrChange>
        </w:rPr>
      </w:pPr>
    </w:p>
    <w:p w:rsidR="008E7C74" w:rsidRPr="00CB6E99" w:rsidRDefault="008E7C74" w:rsidP="008E6368">
      <w:pPr>
        <w:spacing w:line="480" w:lineRule="auto"/>
        <w:ind w:firstLine="284"/>
        <w:rPr>
          <w:szCs w:val="24"/>
          <w:lang w:val="en-US"/>
          <w:rPrChange w:id="1659" w:author="Kolan" w:date="2012-12-20T16:22:00Z">
            <w:rPr>
              <w:szCs w:val="24"/>
              <w:lang w:val="en-GB"/>
            </w:rPr>
          </w:rPrChange>
        </w:rPr>
      </w:pPr>
    </w:p>
    <w:p w:rsidR="003252BB" w:rsidRPr="00CB6E99" w:rsidRDefault="008E6368" w:rsidP="008E6368">
      <w:pPr>
        <w:spacing w:line="480" w:lineRule="auto"/>
        <w:ind w:firstLine="284"/>
        <w:rPr>
          <w:b/>
          <w:szCs w:val="24"/>
          <w:lang w:val="en-US"/>
          <w:rPrChange w:id="1660" w:author="Kolan" w:date="2012-12-20T16:22:00Z">
            <w:rPr>
              <w:b/>
              <w:szCs w:val="24"/>
              <w:lang w:val="en-GB"/>
            </w:rPr>
          </w:rPrChange>
        </w:rPr>
      </w:pPr>
      <w:r w:rsidRPr="00CB6E99">
        <w:rPr>
          <w:b/>
          <w:szCs w:val="24"/>
          <w:lang w:val="en-US"/>
          <w:rPrChange w:id="1661" w:author="Kolan" w:date="2012-12-20T16:22:00Z">
            <w:rPr>
              <w:b/>
              <w:szCs w:val="24"/>
              <w:lang w:val="en-GB"/>
            </w:rPr>
          </w:rPrChange>
        </w:rPr>
        <w:t xml:space="preserve">References </w:t>
      </w:r>
    </w:p>
    <w:p w:rsidR="00F927CA" w:rsidRPr="00CB6E99" w:rsidRDefault="00F927CA" w:rsidP="008E6368">
      <w:pPr>
        <w:spacing w:line="480" w:lineRule="auto"/>
        <w:ind w:firstLine="284"/>
        <w:rPr>
          <w:szCs w:val="24"/>
          <w:lang w:val="en-US"/>
          <w:rPrChange w:id="1662" w:author="Kolan" w:date="2012-12-20T16:22:00Z">
            <w:rPr>
              <w:szCs w:val="24"/>
              <w:lang w:val="en-GB"/>
            </w:rPr>
          </w:rPrChange>
        </w:rPr>
      </w:pPr>
    </w:p>
    <w:p w:rsidR="00433EC1" w:rsidRPr="00433EC1" w:rsidRDefault="00240994">
      <w:pPr>
        <w:pStyle w:val="Bibliografia"/>
        <w:rPr>
          <w:ins w:id="1663" w:author="Kolan" w:date="2012-12-25T02:23:00Z"/>
          <w:lang w:val="en-US"/>
          <w:rPrChange w:id="1664" w:author="Kolan" w:date="2012-12-25T02:23:00Z">
            <w:rPr>
              <w:ins w:id="1665" w:author="Kolan" w:date="2012-12-25T02:23:00Z"/>
            </w:rPr>
          </w:rPrChange>
        </w:rPr>
        <w:pPrChange w:id="1666" w:author="Kolan" w:date="2012-12-25T02:23:00Z">
          <w:pPr>
            <w:widowControl w:val="0"/>
            <w:autoSpaceDE w:val="0"/>
            <w:autoSpaceDN w:val="0"/>
            <w:adjustRightInd w:val="0"/>
            <w:spacing w:after="0" w:line="240" w:lineRule="auto"/>
          </w:pPr>
        </w:pPrChange>
      </w:pPr>
      <w:r w:rsidRPr="00CB6E99">
        <w:rPr>
          <w:lang w:val="en-US"/>
          <w:rPrChange w:id="1667" w:author="Kolan" w:date="2012-12-20T16:22:00Z">
            <w:rPr>
              <w:szCs w:val="24"/>
              <w:lang w:val="en-GB"/>
            </w:rPr>
          </w:rPrChange>
        </w:rPr>
        <w:fldChar w:fldCharType="begin"/>
      </w:r>
      <w:r w:rsidR="00F927CA" w:rsidRPr="00CB6E99">
        <w:rPr>
          <w:lang w:val="en-US"/>
          <w:rPrChange w:id="1668" w:author="Kolan" w:date="2012-12-20T16:22:00Z">
            <w:rPr>
              <w:szCs w:val="24"/>
              <w:lang w:val="en-GB"/>
            </w:rPr>
          </w:rPrChange>
        </w:rPr>
        <w:instrText xml:space="preserve"> ADDIN ZOTERO_BIBL  </w:instrText>
      </w:r>
      <w:r w:rsidRPr="00CB6E99">
        <w:rPr>
          <w:lang w:val="en-US"/>
          <w:rPrChange w:id="1669" w:author="Kolan" w:date="2012-12-20T16:22:00Z">
            <w:rPr>
              <w:szCs w:val="24"/>
              <w:lang w:val="en-GB"/>
            </w:rPr>
          </w:rPrChange>
        </w:rPr>
        <w:fldChar w:fldCharType="separate"/>
      </w:r>
      <w:ins w:id="1670" w:author="Kolan" w:date="2012-12-25T02:23:00Z">
        <w:r w:rsidR="00433EC1" w:rsidRPr="00433EC1">
          <w:rPr>
            <w:lang w:val="en-US"/>
            <w:rPrChange w:id="1671" w:author="Kolan" w:date="2012-12-25T02:23:00Z">
              <w:rPr/>
            </w:rPrChange>
          </w:rPr>
          <w:t>[1]</w:t>
        </w:r>
        <w:r w:rsidR="00433EC1" w:rsidRPr="00433EC1">
          <w:rPr>
            <w:lang w:val="en-US"/>
            <w:rPrChange w:id="1672" w:author="Kolan" w:date="2012-12-25T02:23:00Z">
              <w:rPr/>
            </w:rPrChange>
          </w:rPr>
          <w:tab/>
          <w:t xml:space="preserve"> M. L. Lee, E. A. Fitzgerald, M. T. Bulsara, M. T. Currie, and A. Lochtefeld, ‘Strained Si, SiGe, and Ge channels for high-mobility metal-oxide-semiconductor field-effect transistors’, </w:t>
        </w:r>
        <w:r w:rsidR="00433EC1" w:rsidRPr="00433EC1">
          <w:rPr>
            <w:i/>
            <w:iCs/>
            <w:lang w:val="en-US"/>
            <w:rPrChange w:id="1673" w:author="Kolan" w:date="2012-12-25T02:23:00Z">
              <w:rPr>
                <w:i/>
                <w:iCs/>
              </w:rPr>
            </w:rPrChange>
          </w:rPr>
          <w:t>J. Appl. Phys.</w:t>
        </w:r>
        <w:r w:rsidR="00433EC1" w:rsidRPr="00433EC1">
          <w:rPr>
            <w:lang w:val="en-US"/>
            <w:rPrChange w:id="1674" w:author="Kolan" w:date="2012-12-25T02:23:00Z">
              <w:rPr/>
            </w:rPrChange>
          </w:rPr>
          <w:t>, vol. 97, no. 1, pp. 011101–28, Jan. 2005.</w:t>
        </w:r>
      </w:ins>
    </w:p>
    <w:p w:rsidR="00433EC1" w:rsidRPr="00433EC1" w:rsidRDefault="00433EC1">
      <w:pPr>
        <w:pStyle w:val="Bibliografia"/>
        <w:rPr>
          <w:ins w:id="1675" w:author="Kolan" w:date="2012-12-25T02:23:00Z"/>
          <w:lang w:val="en-US"/>
          <w:rPrChange w:id="1676" w:author="Kolan" w:date="2012-12-25T02:23:00Z">
            <w:rPr>
              <w:ins w:id="1677" w:author="Kolan" w:date="2012-12-25T02:23:00Z"/>
            </w:rPr>
          </w:rPrChange>
        </w:rPr>
        <w:pPrChange w:id="1678" w:author="Kolan" w:date="2012-12-25T02:23:00Z">
          <w:pPr>
            <w:widowControl w:val="0"/>
            <w:autoSpaceDE w:val="0"/>
            <w:autoSpaceDN w:val="0"/>
            <w:adjustRightInd w:val="0"/>
            <w:spacing w:after="0" w:line="240" w:lineRule="auto"/>
          </w:pPr>
        </w:pPrChange>
      </w:pPr>
      <w:ins w:id="1679" w:author="Kolan" w:date="2012-12-25T02:23:00Z">
        <w:r w:rsidRPr="00433EC1">
          <w:rPr>
            <w:lang w:val="en-US"/>
            <w:rPrChange w:id="1680" w:author="Kolan" w:date="2012-12-25T02:23:00Z">
              <w:rPr/>
            </w:rPrChange>
          </w:rPr>
          <w:t>[2]</w:t>
        </w:r>
        <w:r w:rsidRPr="00433EC1">
          <w:rPr>
            <w:lang w:val="en-US"/>
            <w:rPrChange w:id="1681" w:author="Kolan" w:date="2012-12-25T02:23:00Z">
              <w:rPr/>
            </w:rPrChange>
          </w:rPr>
          <w:tab/>
          <w:t xml:space="preserve"> G. Sun, Y. Sun, T. Nishida, and S. E. Thompson, ‘Hole mobility in silicon inversion layers: Stress and surface orientation’, </w:t>
        </w:r>
        <w:r w:rsidRPr="00433EC1">
          <w:rPr>
            <w:i/>
            <w:iCs/>
            <w:lang w:val="en-US"/>
            <w:rPrChange w:id="1682" w:author="Kolan" w:date="2012-12-25T02:23:00Z">
              <w:rPr>
                <w:i/>
                <w:iCs/>
              </w:rPr>
            </w:rPrChange>
          </w:rPr>
          <w:t>J. Appl. Phys.</w:t>
        </w:r>
        <w:r w:rsidRPr="00433EC1">
          <w:rPr>
            <w:lang w:val="en-US"/>
            <w:rPrChange w:id="1683" w:author="Kolan" w:date="2012-12-25T02:23:00Z">
              <w:rPr/>
            </w:rPrChange>
          </w:rPr>
          <w:t>, vol. 102, no. 8, pp. 084501–7, Oct. 2007.</w:t>
        </w:r>
      </w:ins>
    </w:p>
    <w:p w:rsidR="00433EC1" w:rsidRPr="00433EC1" w:rsidRDefault="00433EC1">
      <w:pPr>
        <w:pStyle w:val="Bibliografia"/>
        <w:rPr>
          <w:ins w:id="1684" w:author="Kolan" w:date="2012-12-25T02:23:00Z"/>
          <w:lang w:val="en-US"/>
          <w:rPrChange w:id="1685" w:author="Kolan" w:date="2012-12-25T02:23:00Z">
            <w:rPr>
              <w:ins w:id="1686" w:author="Kolan" w:date="2012-12-25T02:23:00Z"/>
            </w:rPr>
          </w:rPrChange>
        </w:rPr>
        <w:pPrChange w:id="1687" w:author="Kolan" w:date="2012-12-25T02:23:00Z">
          <w:pPr>
            <w:widowControl w:val="0"/>
            <w:autoSpaceDE w:val="0"/>
            <w:autoSpaceDN w:val="0"/>
            <w:adjustRightInd w:val="0"/>
            <w:spacing w:after="0" w:line="240" w:lineRule="auto"/>
          </w:pPr>
        </w:pPrChange>
      </w:pPr>
      <w:ins w:id="1688" w:author="Kolan" w:date="2012-12-25T02:23:00Z">
        <w:r w:rsidRPr="00433EC1">
          <w:rPr>
            <w:lang w:val="en-US"/>
            <w:rPrChange w:id="1689" w:author="Kolan" w:date="2012-12-25T02:23:00Z">
              <w:rPr/>
            </w:rPrChange>
          </w:rPr>
          <w:t>[3]</w:t>
        </w:r>
        <w:r w:rsidRPr="00433EC1">
          <w:rPr>
            <w:lang w:val="en-US"/>
            <w:rPrChange w:id="1690" w:author="Kolan" w:date="2012-12-25T02:23:00Z">
              <w:rPr/>
            </w:rPrChange>
          </w:rPr>
          <w:tab/>
          <w:t xml:space="preserve"> Y. Sun, S. E. Thompson, and T. Nishida, ‘Physics of strain effects in semiconductors and metal-oxide-semiconductor field-effect transistors’, </w:t>
        </w:r>
        <w:r w:rsidRPr="00433EC1">
          <w:rPr>
            <w:i/>
            <w:iCs/>
            <w:lang w:val="en-US"/>
            <w:rPrChange w:id="1691" w:author="Kolan" w:date="2012-12-25T02:23:00Z">
              <w:rPr>
                <w:i/>
                <w:iCs/>
              </w:rPr>
            </w:rPrChange>
          </w:rPr>
          <w:t>J. Appl. Phys.</w:t>
        </w:r>
        <w:r w:rsidRPr="00433EC1">
          <w:rPr>
            <w:lang w:val="en-US"/>
            <w:rPrChange w:id="1692" w:author="Kolan" w:date="2012-12-25T02:23:00Z">
              <w:rPr/>
            </w:rPrChange>
          </w:rPr>
          <w:t>, vol. 101, no. 10, pp. 104503–22, May 2007.</w:t>
        </w:r>
      </w:ins>
    </w:p>
    <w:p w:rsidR="00433EC1" w:rsidRPr="00433EC1" w:rsidRDefault="00433EC1">
      <w:pPr>
        <w:pStyle w:val="Bibliografia"/>
        <w:rPr>
          <w:ins w:id="1693" w:author="Kolan" w:date="2012-12-25T02:23:00Z"/>
          <w:lang w:val="en-US"/>
          <w:rPrChange w:id="1694" w:author="Kolan" w:date="2012-12-25T02:23:00Z">
            <w:rPr>
              <w:ins w:id="1695" w:author="Kolan" w:date="2012-12-25T02:23:00Z"/>
            </w:rPr>
          </w:rPrChange>
        </w:rPr>
        <w:pPrChange w:id="1696" w:author="Kolan" w:date="2012-12-25T02:23:00Z">
          <w:pPr>
            <w:widowControl w:val="0"/>
            <w:autoSpaceDE w:val="0"/>
            <w:autoSpaceDN w:val="0"/>
            <w:adjustRightInd w:val="0"/>
            <w:spacing w:after="0" w:line="240" w:lineRule="auto"/>
          </w:pPr>
        </w:pPrChange>
      </w:pPr>
      <w:ins w:id="1697" w:author="Kolan" w:date="2012-12-25T02:23:00Z">
        <w:r w:rsidRPr="00433EC1">
          <w:rPr>
            <w:lang w:val="en-US"/>
            <w:rPrChange w:id="1698" w:author="Kolan" w:date="2012-12-25T02:23:00Z">
              <w:rPr/>
            </w:rPrChange>
          </w:rPr>
          <w:t>[4]</w:t>
        </w:r>
        <w:r w:rsidRPr="00433EC1">
          <w:rPr>
            <w:lang w:val="en-US"/>
            <w:rPrChange w:id="1699" w:author="Kolan" w:date="2012-12-25T02:23:00Z">
              <w:rPr/>
            </w:rPrChange>
          </w:rPr>
          <w:tab/>
          <w:t xml:space="preserve"> P. Hermann, M. Hecker, F. Renn, M. Rölke, K. Kolanek, J. Rinderknecht, and L. M. Eng, ‘Effects of patterning induced stress relaxation in strained SOI/SiGe layers and substrate’, </w:t>
        </w:r>
        <w:r w:rsidRPr="00433EC1">
          <w:rPr>
            <w:i/>
            <w:iCs/>
            <w:lang w:val="en-US"/>
            <w:rPrChange w:id="1700" w:author="Kolan" w:date="2012-12-25T02:23:00Z">
              <w:rPr>
                <w:i/>
                <w:iCs/>
              </w:rPr>
            </w:rPrChange>
          </w:rPr>
          <w:t>J. Appl. Phys.</w:t>
        </w:r>
        <w:r w:rsidRPr="00433EC1">
          <w:rPr>
            <w:lang w:val="en-US"/>
            <w:rPrChange w:id="1701" w:author="Kolan" w:date="2012-12-25T02:23:00Z">
              <w:rPr/>
            </w:rPrChange>
          </w:rPr>
          <w:t>, vol. 109, no. 12, p. 124513, 2011.</w:t>
        </w:r>
      </w:ins>
    </w:p>
    <w:p w:rsidR="00433EC1" w:rsidRPr="00433EC1" w:rsidRDefault="00433EC1">
      <w:pPr>
        <w:pStyle w:val="Bibliografia"/>
        <w:rPr>
          <w:ins w:id="1702" w:author="Kolan" w:date="2012-12-25T02:23:00Z"/>
          <w:lang w:val="en-US"/>
          <w:rPrChange w:id="1703" w:author="Kolan" w:date="2012-12-25T02:23:00Z">
            <w:rPr>
              <w:ins w:id="1704" w:author="Kolan" w:date="2012-12-25T02:23:00Z"/>
            </w:rPr>
          </w:rPrChange>
        </w:rPr>
        <w:pPrChange w:id="1705" w:author="Kolan" w:date="2012-12-25T02:23:00Z">
          <w:pPr>
            <w:widowControl w:val="0"/>
            <w:autoSpaceDE w:val="0"/>
            <w:autoSpaceDN w:val="0"/>
            <w:adjustRightInd w:val="0"/>
            <w:spacing w:after="0" w:line="240" w:lineRule="auto"/>
          </w:pPr>
        </w:pPrChange>
      </w:pPr>
      <w:ins w:id="1706" w:author="Kolan" w:date="2012-12-25T02:23:00Z">
        <w:r w:rsidRPr="00433EC1">
          <w:rPr>
            <w:lang w:val="en-US"/>
            <w:rPrChange w:id="1707" w:author="Kolan" w:date="2012-12-25T02:23:00Z">
              <w:rPr/>
            </w:rPrChange>
          </w:rPr>
          <w:t>[5]</w:t>
        </w:r>
        <w:r w:rsidRPr="00433EC1">
          <w:rPr>
            <w:lang w:val="en-US"/>
            <w:rPrChange w:id="1708" w:author="Kolan" w:date="2012-12-25T02:23:00Z">
              <w:rPr/>
            </w:rPrChange>
          </w:rPr>
          <w:tab/>
          <w:t xml:space="preserve"> L. Zhu, C. Georgi, M. Hecker, J. Rinderknecht, A. Mai, Y. Ritz, and E. Zschech, ‘Nano-Raman spectroscopy with metallized atomic force microscopy tips on strained silicon structures’, </w:t>
        </w:r>
        <w:r w:rsidRPr="00433EC1">
          <w:rPr>
            <w:i/>
            <w:iCs/>
            <w:lang w:val="en-US"/>
            <w:rPrChange w:id="1709" w:author="Kolan" w:date="2012-12-25T02:23:00Z">
              <w:rPr>
                <w:i/>
                <w:iCs/>
              </w:rPr>
            </w:rPrChange>
          </w:rPr>
          <w:t>J. Appl. Phys.</w:t>
        </w:r>
        <w:r w:rsidRPr="00433EC1">
          <w:rPr>
            <w:lang w:val="en-US"/>
            <w:rPrChange w:id="1710" w:author="Kolan" w:date="2012-12-25T02:23:00Z">
              <w:rPr/>
            </w:rPrChange>
          </w:rPr>
          <w:t>, vol. 101, no. 10, pp. 104305–6, May 2007.</w:t>
        </w:r>
      </w:ins>
    </w:p>
    <w:p w:rsidR="00433EC1" w:rsidRPr="00433EC1" w:rsidRDefault="00433EC1">
      <w:pPr>
        <w:pStyle w:val="Bibliografia"/>
        <w:rPr>
          <w:ins w:id="1711" w:author="Kolan" w:date="2012-12-25T02:23:00Z"/>
          <w:lang w:val="en-US"/>
          <w:rPrChange w:id="1712" w:author="Kolan" w:date="2012-12-25T02:23:00Z">
            <w:rPr>
              <w:ins w:id="1713" w:author="Kolan" w:date="2012-12-25T02:23:00Z"/>
            </w:rPr>
          </w:rPrChange>
        </w:rPr>
        <w:pPrChange w:id="1714" w:author="Kolan" w:date="2012-12-25T02:23:00Z">
          <w:pPr>
            <w:widowControl w:val="0"/>
            <w:autoSpaceDE w:val="0"/>
            <w:autoSpaceDN w:val="0"/>
            <w:adjustRightInd w:val="0"/>
            <w:spacing w:after="0" w:line="240" w:lineRule="auto"/>
          </w:pPr>
        </w:pPrChange>
      </w:pPr>
      <w:ins w:id="1715" w:author="Kolan" w:date="2012-12-25T02:23:00Z">
        <w:r w:rsidRPr="00433EC1">
          <w:rPr>
            <w:lang w:val="en-US"/>
            <w:rPrChange w:id="1716" w:author="Kolan" w:date="2012-12-25T02:23:00Z">
              <w:rPr/>
            </w:rPrChange>
          </w:rPr>
          <w:t>[6]</w:t>
        </w:r>
        <w:r w:rsidRPr="00433EC1">
          <w:rPr>
            <w:lang w:val="en-US"/>
            <w:rPrChange w:id="1717" w:author="Kolan" w:date="2012-12-25T02:23:00Z">
              <w:rPr/>
            </w:rPrChange>
          </w:rPr>
          <w:tab/>
          <w:t xml:space="preserve"> K. Kolanek, P. Hermann, P. T. Dudek, T. Gotszalk, D. Chumakov, M. Weisheit, M. Hecker, and E. Zschech, ‘Local anodic oxidation by atomic force microscopy for nano-Raman strain measurements on silicon-germanium thin films’, </w:t>
        </w:r>
        <w:r w:rsidRPr="00433EC1">
          <w:rPr>
            <w:i/>
            <w:iCs/>
            <w:lang w:val="en-US"/>
            <w:rPrChange w:id="1718" w:author="Kolan" w:date="2012-12-25T02:23:00Z">
              <w:rPr>
                <w:i/>
                <w:iCs/>
              </w:rPr>
            </w:rPrChange>
          </w:rPr>
          <w:t>Thin Solid Films</w:t>
        </w:r>
        <w:r w:rsidRPr="00433EC1">
          <w:rPr>
            <w:lang w:val="en-US"/>
            <w:rPrChange w:id="1719" w:author="Kolan" w:date="2012-12-25T02:23:00Z">
              <w:rPr/>
            </w:rPrChange>
          </w:rPr>
          <w:t>, vol. 518, no. 12, pp. 3267–3272, Apr. 2010.</w:t>
        </w:r>
      </w:ins>
    </w:p>
    <w:p w:rsidR="00433EC1" w:rsidRPr="00433EC1" w:rsidRDefault="00433EC1">
      <w:pPr>
        <w:pStyle w:val="Bibliografia"/>
        <w:rPr>
          <w:ins w:id="1720" w:author="Kolan" w:date="2012-12-25T02:23:00Z"/>
          <w:lang w:val="en-US"/>
          <w:rPrChange w:id="1721" w:author="Kolan" w:date="2012-12-25T02:23:00Z">
            <w:rPr>
              <w:ins w:id="1722" w:author="Kolan" w:date="2012-12-25T02:23:00Z"/>
            </w:rPr>
          </w:rPrChange>
        </w:rPr>
        <w:pPrChange w:id="1723" w:author="Kolan" w:date="2012-12-25T02:23:00Z">
          <w:pPr>
            <w:widowControl w:val="0"/>
            <w:autoSpaceDE w:val="0"/>
            <w:autoSpaceDN w:val="0"/>
            <w:adjustRightInd w:val="0"/>
            <w:spacing w:after="0" w:line="240" w:lineRule="auto"/>
          </w:pPr>
        </w:pPrChange>
      </w:pPr>
      <w:ins w:id="1724" w:author="Kolan" w:date="2012-12-25T02:23:00Z">
        <w:r w:rsidRPr="00433EC1">
          <w:rPr>
            <w:lang w:val="en-US"/>
            <w:rPrChange w:id="1725" w:author="Kolan" w:date="2012-12-25T02:23:00Z">
              <w:rPr/>
            </w:rPrChange>
          </w:rPr>
          <w:t>[7]</w:t>
        </w:r>
        <w:r w:rsidRPr="00433EC1">
          <w:rPr>
            <w:lang w:val="en-US"/>
            <w:rPrChange w:id="1726" w:author="Kolan" w:date="2012-12-25T02:23:00Z">
              <w:rPr/>
            </w:rPrChange>
          </w:rPr>
          <w:tab/>
          <w:t xml:space="preserve"> K. E. Petersen, ‘Silicon as a mechanical material’, </w:t>
        </w:r>
        <w:r w:rsidRPr="00433EC1">
          <w:rPr>
            <w:i/>
            <w:iCs/>
            <w:lang w:val="en-US"/>
            <w:rPrChange w:id="1727" w:author="Kolan" w:date="2012-12-25T02:23:00Z">
              <w:rPr>
                <w:i/>
                <w:iCs/>
              </w:rPr>
            </w:rPrChange>
          </w:rPr>
          <w:t>Proceedings of the IEEE</w:t>
        </w:r>
        <w:r w:rsidRPr="00433EC1">
          <w:rPr>
            <w:lang w:val="en-US"/>
            <w:rPrChange w:id="1728" w:author="Kolan" w:date="2012-12-25T02:23:00Z">
              <w:rPr/>
            </w:rPrChange>
          </w:rPr>
          <w:t>, vol. 70, no. 5, pp. 420–457, 1982.</w:t>
        </w:r>
      </w:ins>
    </w:p>
    <w:p w:rsidR="00433EC1" w:rsidRPr="00433EC1" w:rsidRDefault="00433EC1">
      <w:pPr>
        <w:pStyle w:val="Bibliografia"/>
        <w:rPr>
          <w:ins w:id="1729" w:author="Kolan" w:date="2012-12-25T02:23:00Z"/>
          <w:lang w:val="en-US"/>
          <w:rPrChange w:id="1730" w:author="Kolan" w:date="2012-12-25T02:23:00Z">
            <w:rPr>
              <w:ins w:id="1731" w:author="Kolan" w:date="2012-12-25T02:23:00Z"/>
            </w:rPr>
          </w:rPrChange>
        </w:rPr>
        <w:pPrChange w:id="1732" w:author="Kolan" w:date="2012-12-25T02:23:00Z">
          <w:pPr>
            <w:widowControl w:val="0"/>
            <w:autoSpaceDE w:val="0"/>
            <w:autoSpaceDN w:val="0"/>
            <w:adjustRightInd w:val="0"/>
            <w:spacing w:after="0" w:line="240" w:lineRule="auto"/>
          </w:pPr>
        </w:pPrChange>
      </w:pPr>
      <w:ins w:id="1733" w:author="Kolan" w:date="2012-12-25T02:23:00Z">
        <w:r w:rsidRPr="00433EC1">
          <w:rPr>
            <w:lang w:val="en-US"/>
            <w:rPrChange w:id="1734" w:author="Kolan" w:date="2012-12-25T02:23:00Z">
              <w:rPr/>
            </w:rPrChange>
          </w:rPr>
          <w:t>[8]</w:t>
        </w:r>
        <w:r w:rsidRPr="00433EC1">
          <w:rPr>
            <w:lang w:val="en-US"/>
            <w:rPrChange w:id="1735" w:author="Kolan" w:date="2012-12-25T02:23:00Z">
              <w:rPr/>
            </w:rPrChange>
          </w:rPr>
          <w:tab/>
          <w:t xml:space="preserve"> M. Shikida, K. Sato, K. Tokoro, and D. Uchikawa, ‘Differences in anisotropic etching properties of KOH and TMAH solutions’, </w:t>
        </w:r>
        <w:r w:rsidRPr="00433EC1">
          <w:rPr>
            <w:i/>
            <w:iCs/>
            <w:lang w:val="en-US"/>
            <w:rPrChange w:id="1736" w:author="Kolan" w:date="2012-12-25T02:23:00Z">
              <w:rPr>
                <w:i/>
                <w:iCs/>
              </w:rPr>
            </w:rPrChange>
          </w:rPr>
          <w:t>Sensors and Actuators A: Physical</w:t>
        </w:r>
        <w:r w:rsidRPr="00433EC1">
          <w:rPr>
            <w:lang w:val="en-US"/>
            <w:rPrChange w:id="1737" w:author="Kolan" w:date="2012-12-25T02:23:00Z">
              <w:rPr/>
            </w:rPrChange>
          </w:rPr>
          <w:t>, vol. 80, no. 2, pp. 179–188, Mar. 2000.</w:t>
        </w:r>
      </w:ins>
    </w:p>
    <w:p w:rsidR="00433EC1" w:rsidRPr="00433EC1" w:rsidRDefault="00433EC1">
      <w:pPr>
        <w:pStyle w:val="Bibliografia"/>
        <w:rPr>
          <w:ins w:id="1738" w:author="Kolan" w:date="2012-12-25T02:23:00Z"/>
          <w:lang w:val="en-US"/>
          <w:rPrChange w:id="1739" w:author="Kolan" w:date="2012-12-25T02:23:00Z">
            <w:rPr>
              <w:ins w:id="1740" w:author="Kolan" w:date="2012-12-25T02:23:00Z"/>
            </w:rPr>
          </w:rPrChange>
        </w:rPr>
        <w:pPrChange w:id="1741" w:author="Kolan" w:date="2012-12-25T02:23:00Z">
          <w:pPr>
            <w:widowControl w:val="0"/>
            <w:autoSpaceDE w:val="0"/>
            <w:autoSpaceDN w:val="0"/>
            <w:adjustRightInd w:val="0"/>
            <w:spacing w:after="0" w:line="240" w:lineRule="auto"/>
          </w:pPr>
        </w:pPrChange>
      </w:pPr>
      <w:ins w:id="1742" w:author="Kolan" w:date="2012-12-25T02:23:00Z">
        <w:r w:rsidRPr="00433EC1">
          <w:rPr>
            <w:lang w:val="en-US"/>
            <w:rPrChange w:id="1743" w:author="Kolan" w:date="2012-12-25T02:23:00Z">
              <w:rPr/>
            </w:rPrChange>
          </w:rPr>
          <w:t>[9]</w:t>
        </w:r>
        <w:r w:rsidRPr="00433EC1">
          <w:rPr>
            <w:lang w:val="en-US"/>
            <w:rPrChange w:id="1744" w:author="Kolan" w:date="2012-12-25T02:23:00Z">
              <w:rPr/>
            </w:rPrChange>
          </w:rPr>
          <w:tab/>
          <w:t xml:space="preserve"> I. Zubel and M. Kramkowska, ‘The effect of isopropyl alcohol on etching rate and roughness of (1 0 0) Si surface etched in KOH and TMAH solutions’, </w:t>
        </w:r>
        <w:r w:rsidRPr="00433EC1">
          <w:rPr>
            <w:i/>
            <w:iCs/>
            <w:lang w:val="en-US"/>
            <w:rPrChange w:id="1745" w:author="Kolan" w:date="2012-12-25T02:23:00Z">
              <w:rPr>
                <w:i/>
                <w:iCs/>
              </w:rPr>
            </w:rPrChange>
          </w:rPr>
          <w:t>Sensors and Actuators A: Physical</w:t>
        </w:r>
        <w:r w:rsidRPr="00433EC1">
          <w:rPr>
            <w:lang w:val="en-US"/>
            <w:rPrChange w:id="1746" w:author="Kolan" w:date="2012-12-25T02:23:00Z">
              <w:rPr/>
            </w:rPrChange>
          </w:rPr>
          <w:t>, vol. 93, no. 2, pp. 138–147, Sep. 2001.</w:t>
        </w:r>
      </w:ins>
    </w:p>
    <w:p w:rsidR="00433EC1" w:rsidRPr="00433EC1" w:rsidRDefault="00433EC1">
      <w:pPr>
        <w:pStyle w:val="Bibliografia"/>
        <w:rPr>
          <w:ins w:id="1747" w:author="Kolan" w:date="2012-12-25T02:23:00Z"/>
          <w:lang w:val="en-US"/>
          <w:rPrChange w:id="1748" w:author="Kolan" w:date="2012-12-25T02:23:00Z">
            <w:rPr>
              <w:ins w:id="1749" w:author="Kolan" w:date="2012-12-25T02:23:00Z"/>
            </w:rPr>
          </w:rPrChange>
        </w:rPr>
        <w:pPrChange w:id="1750" w:author="Kolan" w:date="2012-12-25T02:23:00Z">
          <w:pPr>
            <w:widowControl w:val="0"/>
            <w:autoSpaceDE w:val="0"/>
            <w:autoSpaceDN w:val="0"/>
            <w:adjustRightInd w:val="0"/>
            <w:spacing w:after="0" w:line="240" w:lineRule="auto"/>
          </w:pPr>
        </w:pPrChange>
      </w:pPr>
      <w:ins w:id="1751" w:author="Kolan" w:date="2012-12-25T02:23:00Z">
        <w:r w:rsidRPr="00433EC1">
          <w:rPr>
            <w:lang w:val="en-US"/>
            <w:rPrChange w:id="1752" w:author="Kolan" w:date="2012-12-25T02:23:00Z">
              <w:rPr/>
            </w:rPrChange>
          </w:rPr>
          <w:t>[10]</w:t>
        </w:r>
        <w:r w:rsidRPr="00433EC1">
          <w:rPr>
            <w:lang w:val="en-US"/>
            <w:rPrChange w:id="1753" w:author="Kolan" w:date="2012-12-25T02:23:00Z">
              <w:rPr/>
            </w:rPrChange>
          </w:rPr>
          <w:tab/>
          <w:t xml:space="preserve"> W. Menz, J. Mohr, and O. Paul, </w:t>
        </w:r>
        <w:r w:rsidRPr="00433EC1">
          <w:rPr>
            <w:i/>
            <w:iCs/>
            <w:lang w:val="en-US"/>
            <w:rPrChange w:id="1754" w:author="Kolan" w:date="2012-12-25T02:23:00Z">
              <w:rPr>
                <w:i/>
                <w:iCs/>
              </w:rPr>
            </w:rPrChange>
          </w:rPr>
          <w:t>Microsystem technology</w:t>
        </w:r>
        <w:r w:rsidRPr="00433EC1">
          <w:rPr>
            <w:lang w:val="en-US"/>
            <w:rPrChange w:id="1755" w:author="Kolan" w:date="2012-12-25T02:23:00Z">
              <w:rPr/>
            </w:rPrChange>
          </w:rPr>
          <w:t>. Wiley-VCH, 2001.</w:t>
        </w:r>
      </w:ins>
    </w:p>
    <w:p w:rsidR="00433EC1" w:rsidRPr="00433EC1" w:rsidRDefault="00433EC1">
      <w:pPr>
        <w:pStyle w:val="Bibliografia"/>
        <w:rPr>
          <w:ins w:id="1756" w:author="Kolan" w:date="2012-12-25T02:23:00Z"/>
          <w:lang w:val="en-US"/>
          <w:rPrChange w:id="1757" w:author="Kolan" w:date="2012-12-25T02:23:00Z">
            <w:rPr>
              <w:ins w:id="1758" w:author="Kolan" w:date="2012-12-25T02:23:00Z"/>
            </w:rPr>
          </w:rPrChange>
        </w:rPr>
        <w:pPrChange w:id="1759" w:author="Kolan" w:date="2012-12-25T02:23:00Z">
          <w:pPr>
            <w:widowControl w:val="0"/>
            <w:autoSpaceDE w:val="0"/>
            <w:autoSpaceDN w:val="0"/>
            <w:adjustRightInd w:val="0"/>
            <w:spacing w:after="0" w:line="240" w:lineRule="auto"/>
          </w:pPr>
        </w:pPrChange>
      </w:pPr>
      <w:ins w:id="1760" w:author="Kolan" w:date="2012-12-25T02:23:00Z">
        <w:r w:rsidRPr="00433EC1">
          <w:rPr>
            <w:lang w:val="en-US"/>
            <w:rPrChange w:id="1761" w:author="Kolan" w:date="2012-12-25T02:23:00Z">
              <w:rPr/>
            </w:rPrChange>
          </w:rPr>
          <w:t>[11]</w:t>
        </w:r>
        <w:r w:rsidRPr="00433EC1">
          <w:rPr>
            <w:lang w:val="en-US"/>
            <w:rPrChange w:id="1762" w:author="Kolan" w:date="2012-12-25T02:23:00Z">
              <w:rPr/>
            </w:rPrChange>
          </w:rPr>
          <w:tab/>
          <w:t xml:space="preserve"> O. Tabata, R. Asahi, H. Funabashi, K. Shimaoka, and S. Sugiyama, ‘Anisotropic etching of silicon in TMAH solutions’, </w:t>
        </w:r>
        <w:r w:rsidRPr="00433EC1">
          <w:rPr>
            <w:i/>
            <w:iCs/>
            <w:lang w:val="en-US"/>
            <w:rPrChange w:id="1763" w:author="Kolan" w:date="2012-12-25T02:23:00Z">
              <w:rPr>
                <w:i/>
                <w:iCs/>
              </w:rPr>
            </w:rPrChange>
          </w:rPr>
          <w:t>Sensors and Actuators A: Physical</w:t>
        </w:r>
        <w:r w:rsidRPr="00433EC1">
          <w:rPr>
            <w:lang w:val="en-US"/>
            <w:rPrChange w:id="1764" w:author="Kolan" w:date="2012-12-25T02:23:00Z">
              <w:rPr/>
            </w:rPrChange>
          </w:rPr>
          <w:t>, vol. 34, no. 1, pp. 51–57, Jul. 1992.</w:t>
        </w:r>
      </w:ins>
    </w:p>
    <w:p w:rsidR="00433EC1" w:rsidRPr="00433EC1" w:rsidRDefault="00433EC1">
      <w:pPr>
        <w:pStyle w:val="Bibliografia"/>
        <w:rPr>
          <w:ins w:id="1765" w:author="Kolan" w:date="2012-12-25T02:23:00Z"/>
          <w:lang w:val="en-US"/>
          <w:rPrChange w:id="1766" w:author="Kolan" w:date="2012-12-25T02:23:00Z">
            <w:rPr>
              <w:ins w:id="1767" w:author="Kolan" w:date="2012-12-25T02:23:00Z"/>
            </w:rPr>
          </w:rPrChange>
        </w:rPr>
        <w:pPrChange w:id="1768" w:author="Kolan" w:date="2012-12-25T02:23:00Z">
          <w:pPr>
            <w:widowControl w:val="0"/>
            <w:autoSpaceDE w:val="0"/>
            <w:autoSpaceDN w:val="0"/>
            <w:adjustRightInd w:val="0"/>
            <w:spacing w:after="0" w:line="240" w:lineRule="auto"/>
          </w:pPr>
        </w:pPrChange>
      </w:pPr>
      <w:ins w:id="1769" w:author="Kolan" w:date="2012-12-25T02:23:00Z">
        <w:r w:rsidRPr="00433EC1">
          <w:rPr>
            <w:lang w:val="en-US"/>
            <w:rPrChange w:id="1770" w:author="Kolan" w:date="2012-12-25T02:23:00Z">
              <w:rPr/>
            </w:rPrChange>
          </w:rPr>
          <w:t>[12]</w:t>
        </w:r>
        <w:r w:rsidRPr="00433EC1">
          <w:rPr>
            <w:lang w:val="en-US"/>
            <w:rPrChange w:id="1771" w:author="Kolan" w:date="2012-12-25T02:23:00Z">
              <w:rPr/>
            </w:rPrChange>
          </w:rPr>
          <w:tab/>
          <w:t xml:space="preserve"> P.-H. Chen, H.-Y. Peng, C.-M. Hsieh, and M. K. Chyu, ‘The characteristic behavior of TMAH water solution for anisotropic etching on both Silicon substrate and SiO2 layer’, </w:t>
        </w:r>
        <w:r w:rsidRPr="00433EC1">
          <w:rPr>
            <w:i/>
            <w:iCs/>
            <w:lang w:val="en-US"/>
            <w:rPrChange w:id="1772" w:author="Kolan" w:date="2012-12-25T02:23:00Z">
              <w:rPr>
                <w:i/>
                <w:iCs/>
              </w:rPr>
            </w:rPrChange>
          </w:rPr>
          <w:t>Sensors and Actuators A: Physical</w:t>
        </w:r>
        <w:r w:rsidRPr="00433EC1">
          <w:rPr>
            <w:lang w:val="en-US"/>
            <w:rPrChange w:id="1773" w:author="Kolan" w:date="2012-12-25T02:23:00Z">
              <w:rPr/>
            </w:rPrChange>
          </w:rPr>
          <w:t>, vol. 93, no. 2, pp. 132–137, Sep. 2001.</w:t>
        </w:r>
      </w:ins>
    </w:p>
    <w:p w:rsidR="00433EC1" w:rsidRPr="00433EC1" w:rsidRDefault="00433EC1">
      <w:pPr>
        <w:pStyle w:val="Bibliografia"/>
        <w:rPr>
          <w:ins w:id="1774" w:author="Kolan" w:date="2012-12-25T02:23:00Z"/>
          <w:lang w:val="en-US"/>
          <w:rPrChange w:id="1775" w:author="Kolan" w:date="2012-12-25T02:23:00Z">
            <w:rPr>
              <w:ins w:id="1776" w:author="Kolan" w:date="2012-12-25T02:23:00Z"/>
            </w:rPr>
          </w:rPrChange>
        </w:rPr>
        <w:pPrChange w:id="1777" w:author="Kolan" w:date="2012-12-25T02:23:00Z">
          <w:pPr>
            <w:widowControl w:val="0"/>
            <w:autoSpaceDE w:val="0"/>
            <w:autoSpaceDN w:val="0"/>
            <w:adjustRightInd w:val="0"/>
            <w:spacing w:after="0" w:line="240" w:lineRule="auto"/>
          </w:pPr>
        </w:pPrChange>
      </w:pPr>
      <w:ins w:id="1778" w:author="Kolan" w:date="2012-12-25T02:23:00Z">
        <w:r w:rsidRPr="00433EC1">
          <w:rPr>
            <w:lang w:val="en-US"/>
            <w:rPrChange w:id="1779" w:author="Kolan" w:date="2012-12-25T02:23:00Z">
              <w:rPr/>
            </w:rPrChange>
          </w:rPr>
          <w:t>[13]</w:t>
        </w:r>
        <w:r w:rsidRPr="00433EC1">
          <w:rPr>
            <w:lang w:val="en-US"/>
            <w:rPrChange w:id="1780" w:author="Kolan" w:date="2012-12-25T02:23:00Z">
              <w:rPr/>
            </w:rPrChange>
          </w:rPr>
          <w:tab/>
          <w:t xml:space="preserve"> T. K. Cams, M. O. Tanner, and K. L. Wang, ‘Chemical Etching of Si[sub 1−x]Ge[sub x] in HF:H[sub 2]O[sub 2]:CH[sub 3]COOH’, </w:t>
        </w:r>
        <w:r w:rsidRPr="00433EC1">
          <w:rPr>
            <w:i/>
            <w:iCs/>
            <w:lang w:val="en-US"/>
            <w:rPrChange w:id="1781" w:author="Kolan" w:date="2012-12-25T02:23:00Z">
              <w:rPr>
                <w:i/>
                <w:iCs/>
              </w:rPr>
            </w:rPrChange>
          </w:rPr>
          <w:t>J. Electrochem. Soc.</w:t>
        </w:r>
        <w:r w:rsidRPr="00433EC1">
          <w:rPr>
            <w:lang w:val="en-US"/>
            <w:rPrChange w:id="1782" w:author="Kolan" w:date="2012-12-25T02:23:00Z">
              <w:rPr/>
            </w:rPrChange>
          </w:rPr>
          <w:t>, vol. 142, no. 4, p. 1260, 1995.</w:t>
        </w:r>
      </w:ins>
    </w:p>
    <w:p w:rsidR="00433EC1" w:rsidRPr="00433EC1" w:rsidRDefault="00433EC1">
      <w:pPr>
        <w:pStyle w:val="Bibliografia"/>
        <w:rPr>
          <w:ins w:id="1783" w:author="Kolan" w:date="2012-12-25T02:23:00Z"/>
          <w:lang w:val="en-US"/>
          <w:rPrChange w:id="1784" w:author="Kolan" w:date="2012-12-25T02:23:00Z">
            <w:rPr>
              <w:ins w:id="1785" w:author="Kolan" w:date="2012-12-25T02:23:00Z"/>
            </w:rPr>
          </w:rPrChange>
        </w:rPr>
        <w:pPrChange w:id="1786" w:author="Kolan" w:date="2012-12-25T02:23:00Z">
          <w:pPr>
            <w:widowControl w:val="0"/>
            <w:autoSpaceDE w:val="0"/>
            <w:autoSpaceDN w:val="0"/>
            <w:adjustRightInd w:val="0"/>
            <w:spacing w:after="0" w:line="240" w:lineRule="auto"/>
          </w:pPr>
        </w:pPrChange>
      </w:pPr>
      <w:ins w:id="1787" w:author="Kolan" w:date="2012-12-25T02:23:00Z">
        <w:r w:rsidRPr="00433EC1">
          <w:rPr>
            <w:lang w:val="en-US"/>
            <w:rPrChange w:id="1788" w:author="Kolan" w:date="2012-12-25T02:23:00Z">
              <w:rPr/>
            </w:rPrChange>
          </w:rPr>
          <w:t>[14]</w:t>
        </w:r>
        <w:r w:rsidRPr="00433EC1">
          <w:rPr>
            <w:lang w:val="en-US"/>
            <w:rPrChange w:id="1789" w:author="Kolan" w:date="2012-12-25T02:23:00Z">
              <w:rPr/>
            </w:rPrChange>
          </w:rPr>
          <w:tab/>
          <w:t xml:space="preserve"> O. W. Holland, C. W. White, and D. Fathy, ‘Novel oxidation process in Ge+</w:t>
        </w:r>
        <w:r w:rsidRPr="00433EC1">
          <w:rPr>
            <w:rFonts w:ascii="Cambria Math" w:hAnsi="Cambria Math" w:cs="Cambria Math"/>
            <w:lang w:val="en-US"/>
            <w:rPrChange w:id="1790" w:author="Kolan" w:date="2012-12-25T02:23:00Z">
              <w:rPr/>
            </w:rPrChange>
          </w:rPr>
          <w:t>‐</w:t>
        </w:r>
        <w:r w:rsidRPr="00433EC1">
          <w:rPr>
            <w:lang w:val="en-US"/>
            <w:rPrChange w:id="1791" w:author="Kolan" w:date="2012-12-25T02:23:00Z">
              <w:rPr/>
            </w:rPrChange>
          </w:rPr>
          <w:t>implanted Si and its effect on oxidation kinetics</w:t>
        </w:r>
        <w:r w:rsidRPr="00433EC1">
          <w:rPr>
            <w:rFonts w:cs="Times New Roman"/>
            <w:lang w:val="en-US"/>
            <w:rPrChange w:id="1792" w:author="Kolan" w:date="2012-12-25T02:23:00Z">
              <w:rPr/>
            </w:rPrChange>
          </w:rPr>
          <w:t>’</w:t>
        </w:r>
        <w:r w:rsidRPr="00433EC1">
          <w:rPr>
            <w:lang w:val="en-US"/>
            <w:rPrChange w:id="1793" w:author="Kolan" w:date="2012-12-25T02:23:00Z">
              <w:rPr/>
            </w:rPrChange>
          </w:rPr>
          <w:t xml:space="preserve">, </w:t>
        </w:r>
        <w:r w:rsidRPr="00433EC1">
          <w:rPr>
            <w:i/>
            <w:iCs/>
            <w:lang w:val="en-US"/>
            <w:rPrChange w:id="1794" w:author="Kolan" w:date="2012-12-25T02:23:00Z">
              <w:rPr>
                <w:i/>
                <w:iCs/>
              </w:rPr>
            </w:rPrChange>
          </w:rPr>
          <w:t>Appl. Phys. Lett.</w:t>
        </w:r>
        <w:r w:rsidRPr="00433EC1">
          <w:rPr>
            <w:lang w:val="en-US"/>
            <w:rPrChange w:id="1795" w:author="Kolan" w:date="2012-12-25T02:23:00Z">
              <w:rPr/>
            </w:rPrChange>
          </w:rPr>
          <w:t>, vol. 51, no. 7, pp. 520–522, Aug. 1987.</w:t>
        </w:r>
      </w:ins>
    </w:p>
    <w:p w:rsidR="00433EC1" w:rsidRPr="00433EC1" w:rsidRDefault="00433EC1">
      <w:pPr>
        <w:pStyle w:val="Bibliografia"/>
        <w:rPr>
          <w:ins w:id="1796" w:author="Kolan" w:date="2012-12-25T02:23:00Z"/>
          <w:lang w:val="en-US"/>
          <w:rPrChange w:id="1797" w:author="Kolan" w:date="2012-12-25T02:23:00Z">
            <w:rPr>
              <w:ins w:id="1798" w:author="Kolan" w:date="2012-12-25T02:23:00Z"/>
            </w:rPr>
          </w:rPrChange>
        </w:rPr>
        <w:pPrChange w:id="1799" w:author="Kolan" w:date="2012-12-25T02:23:00Z">
          <w:pPr>
            <w:widowControl w:val="0"/>
            <w:autoSpaceDE w:val="0"/>
            <w:autoSpaceDN w:val="0"/>
            <w:adjustRightInd w:val="0"/>
            <w:spacing w:after="0" w:line="240" w:lineRule="auto"/>
          </w:pPr>
        </w:pPrChange>
      </w:pPr>
      <w:ins w:id="1800" w:author="Kolan" w:date="2012-12-25T02:23:00Z">
        <w:r w:rsidRPr="00433EC1">
          <w:rPr>
            <w:lang w:val="en-US"/>
            <w:rPrChange w:id="1801" w:author="Kolan" w:date="2012-12-25T02:23:00Z">
              <w:rPr/>
            </w:rPrChange>
          </w:rPr>
          <w:t>[15]</w:t>
        </w:r>
        <w:r w:rsidRPr="00433EC1">
          <w:rPr>
            <w:lang w:val="en-US"/>
            <w:rPrChange w:id="1802" w:author="Kolan" w:date="2012-12-25T02:23:00Z">
              <w:rPr/>
            </w:rPrChange>
          </w:rPr>
          <w:tab/>
          <w:t xml:space="preserve"> A. R. Srivatsa, S. Sharan, O. W. Holland, and J. Narayan, ‘Nature of interfaces and oxidation processes in Ge+</w:t>
        </w:r>
        <w:r w:rsidRPr="00433EC1">
          <w:rPr>
            <w:rFonts w:ascii="Cambria Math" w:hAnsi="Cambria Math" w:cs="Cambria Math"/>
            <w:lang w:val="en-US"/>
            <w:rPrChange w:id="1803" w:author="Kolan" w:date="2012-12-25T02:23:00Z">
              <w:rPr/>
            </w:rPrChange>
          </w:rPr>
          <w:t>‐</w:t>
        </w:r>
        <w:r w:rsidRPr="00433EC1">
          <w:rPr>
            <w:lang w:val="en-US"/>
            <w:rPrChange w:id="1804" w:author="Kolan" w:date="2012-12-25T02:23:00Z">
              <w:rPr/>
            </w:rPrChange>
          </w:rPr>
          <w:t>implanted Si</w:t>
        </w:r>
        <w:r w:rsidRPr="00433EC1">
          <w:rPr>
            <w:rFonts w:cs="Times New Roman"/>
            <w:lang w:val="en-US"/>
            <w:rPrChange w:id="1805" w:author="Kolan" w:date="2012-12-25T02:23:00Z">
              <w:rPr/>
            </w:rPrChange>
          </w:rPr>
          <w:t>’</w:t>
        </w:r>
        <w:r w:rsidRPr="00433EC1">
          <w:rPr>
            <w:lang w:val="en-US"/>
            <w:rPrChange w:id="1806" w:author="Kolan" w:date="2012-12-25T02:23:00Z">
              <w:rPr/>
            </w:rPrChange>
          </w:rPr>
          <w:t xml:space="preserve">, </w:t>
        </w:r>
        <w:r w:rsidRPr="00433EC1">
          <w:rPr>
            <w:i/>
            <w:iCs/>
            <w:lang w:val="en-US"/>
            <w:rPrChange w:id="1807" w:author="Kolan" w:date="2012-12-25T02:23:00Z">
              <w:rPr>
                <w:i/>
                <w:iCs/>
              </w:rPr>
            </w:rPrChange>
          </w:rPr>
          <w:t>J. App. Phys.</w:t>
        </w:r>
        <w:r w:rsidRPr="00433EC1">
          <w:rPr>
            <w:lang w:val="en-US"/>
            <w:rPrChange w:id="1808" w:author="Kolan" w:date="2012-12-25T02:23:00Z">
              <w:rPr/>
            </w:rPrChange>
          </w:rPr>
          <w:t>, vol. 65, no. 10, pp. 4028–4032, May 1989.</w:t>
        </w:r>
      </w:ins>
    </w:p>
    <w:p w:rsidR="00433EC1" w:rsidRPr="00433EC1" w:rsidRDefault="00433EC1">
      <w:pPr>
        <w:pStyle w:val="Bibliografia"/>
        <w:rPr>
          <w:ins w:id="1809" w:author="Kolan" w:date="2012-12-25T02:23:00Z"/>
          <w:lang w:val="en-US"/>
          <w:rPrChange w:id="1810" w:author="Kolan" w:date="2012-12-25T02:23:00Z">
            <w:rPr>
              <w:ins w:id="1811" w:author="Kolan" w:date="2012-12-25T02:23:00Z"/>
            </w:rPr>
          </w:rPrChange>
        </w:rPr>
        <w:pPrChange w:id="1812" w:author="Kolan" w:date="2012-12-25T02:23:00Z">
          <w:pPr>
            <w:widowControl w:val="0"/>
            <w:autoSpaceDE w:val="0"/>
            <w:autoSpaceDN w:val="0"/>
            <w:adjustRightInd w:val="0"/>
            <w:spacing w:after="0" w:line="240" w:lineRule="auto"/>
          </w:pPr>
        </w:pPrChange>
      </w:pPr>
      <w:ins w:id="1813" w:author="Kolan" w:date="2012-12-25T02:23:00Z">
        <w:r w:rsidRPr="00433EC1">
          <w:rPr>
            <w:lang w:val="en-US"/>
            <w:rPrChange w:id="1814" w:author="Kolan" w:date="2012-12-25T02:23:00Z">
              <w:rPr/>
            </w:rPrChange>
          </w:rPr>
          <w:t>[16]</w:t>
        </w:r>
        <w:r w:rsidRPr="00433EC1">
          <w:rPr>
            <w:lang w:val="en-US"/>
            <w:rPrChange w:id="1815" w:author="Kolan" w:date="2012-12-25T02:23:00Z">
              <w:rPr/>
            </w:rPrChange>
          </w:rPr>
          <w:tab/>
          <w:t xml:space="preserve"> D. J. Monk, D. S. Soane, and R. T. Howe, ‘A review of the chemical reaction mechanism and kinetics for hydrofluoric acid etching of silicon dioxide for surface micromachining applications’, </w:t>
        </w:r>
        <w:r w:rsidRPr="00433EC1">
          <w:rPr>
            <w:i/>
            <w:iCs/>
            <w:lang w:val="en-US"/>
            <w:rPrChange w:id="1816" w:author="Kolan" w:date="2012-12-25T02:23:00Z">
              <w:rPr>
                <w:i/>
                <w:iCs/>
              </w:rPr>
            </w:rPrChange>
          </w:rPr>
          <w:t>Thin Solid Films</w:t>
        </w:r>
        <w:r w:rsidRPr="00433EC1">
          <w:rPr>
            <w:lang w:val="en-US"/>
            <w:rPrChange w:id="1817" w:author="Kolan" w:date="2012-12-25T02:23:00Z">
              <w:rPr/>
            </w:rPrChange>
          </w:rPr>
          <w:t>, vol. 232, no. 1, pp. 1–12, Sep. 1993.</w:t>
        </w:r>
      </w:ins>
    </w:p>
    <w:p w:rsidR="00433EC1" w:rsidRPr="00433EC1" w:rsidRDefault="00433EC1">
      <w:pPr>
        <w:pStyle w:val="Bibliografia"/>
        <w:rPr>
          <w:ins w:id="1818" w:author="Kolan" w:date="2012-12-25T02:23:00Z"/>
          <w:lang w:val="en-US"/>
          <w:rPrChange w:id="1819" w:author="Kolan" w:date="2012-12-25T02:23:00Z">
            <w:rPr>
              <w:ins w:id="1820" w:author="Kolan" w:date="2012-12-25T02:23:00Z"/>
            </w:rPr>
          </w:rPrChange>
        </w:rPr>
        <w:pPrChange w:id="1821" w:author="Kolan" w:date="2012-12-25T02:23:00Z">
          <w:pPr>
            <w:widowControl w:val="0"/>
            <w:autoSpaceDE w:val="0"/>
            <w:autoSpaceDN w:val="0"/>
            <w:adjustRightInd w:val="0"/>
            <w:spacing w:after="0" w:line="240" w:lineRule="auto"/>
          </w:pPr>
        </w:pPrChange>
      </w:pPr>
      <w:ins w:id="1822" w:author="Kolan" w:date="2012-12-25T02:23:00Z">
        <w:r w:rsidRPr="00433EC1">
          <w:rPr>
            <w:lang w:val="en-US"/>
            <w:rPrChange w:id="1823" w:author="Kolan" w:date="2012-12-25T02:23:00Z">
              <w:rPr/>
            </w:rPrChange>
          </w:rPr>
          <w:lastRenderedPageBreak/>
          <w:t>[17]</w:t>
        </w:r>
        <w:r w:rsidRPr="00433EC1">
          <w:rPr>
            <w:lang w:val="en-US"/>
            <w:rPrChange w:id="1824" w:author="Kolan" w:date="2012-12-25T02:23:00Z">
              <w:rPr/>
            </w:rPrChange>
          </w:rPr>
          <w:tab/>
          <w:t xml:space="preserve"> D. M. Knotter, ‘Etching Mechanism of Vitreous Silicon Dioxide in HF-Based Solutions’, </w:t>
        </w:r>
        <w:r w:rsidRPr="00433EC1">
          <w:rPr>
            <w:i/>
            <w:iCs/>
            <w:lang w:val="en-US"/>
            <w:rPrChange w:id="1825" w:author="Kolan" w:date="2012-12-25T02:23:00Z">
              <w:rPr>
                <w:i/>
                <w:iCs/>
              </w:rPr>
            </w:rPrChange>
          </w:rPr>
          <w:t>Journal of the American Chemical Society</w:t>
        </w:r>
        <w:r w:rsidRPr="00433EC1">
          <w:rPr>
            <w:lang w:val="en-US"/>
            <w:rPrChange w:id="1826" w:author="Kolan" w:date="2012-12-25T02:23:00Z">
              <w:rPr/>
            </w:rPrChange>
          </w:rPr>
          <w:t>, vol. 122, no. 18, pp. 4345–4351, May 2000.</w:t>
        </w:r>
      </w:ins>
    </w:p>
    <w:p w:rsidR="00433EC1" w:rsidRPr="00433EC1" w:rsidRDefault="00433EC1">
      <w:pPr>
        <w:pStyle w:val="Bibliografia"/>
        <w:rPr>
          <w:ins w:id="1827" w:author="Kolan" w:date="2012-12-25T02:23:00Z"/>
          <w:lang w:val="en-US"/>
          <w:rPrChange w:id="1828" w:author="Kolan" w:date="2012-12-25T02:23:00Z">
            <w:rPr>
              <w:ins w:id="1829" w:author="Kolan" w:date="2012-12-25T02:23:00Z"/>
            </w:rPr>
          </w:rPrChange>
        </w:rPr>
        <w:pPrChange w:id="1830" w:author="Kolan" w:date="2012-12-25T02:23:00Z">
          <w:pPr>
            <w:widowControl w:val="0"/>
            <w:autoSpaceDE w:val="0"/>
            <w:autoSpaceDN w:val="0"/>
            <w:adjustRightInd w:val="0"/>
            <w:spacing w:after="0" w:line="240" w:lineRule="auto"/>
          </w:pPr>
        </w:pPrChange>
      </w:pPr>
      <w:ins w:id="1831" w:author="Kolan" w:date="2012-12-25T02:23:00Z">
        <w:r w:rsidRPr="00433EC1">
          <w:rPr>
            <w:lang w:val="en-US"/>
            <w:rPrChange w:id="1832" w:author="Kolan" w:date="2012-12-25T02:23:00Z">
              <w:rPr/>
            </w:rPrChange>
          </w:rPr>
          <w:t>[18]</w:t>
        </w:r>
        <w:r w:rsidRPr="00433EC1">
          <w:rPr>
            <w:lang w:val="en-US"/>
            <w:rPrChange w:id="1833" w:author="Kolan" w:date="2012-12-25T02:23:00Z">
              <w:rPr/>
            </w:rPrChange>
          </w:rPr>
          <w:tab/>
          <w:t xml:space="preserve"> Y. Sun, Z. Liu, S. Sun, and P. Pianetta, ‘The effectiveness of HCl and HF cleaning of Si[sub 0.85]Ge[sub 0.15] surface’, </w:t>
        </w:r>
        <w:r w:rsidRPr="00433EC1">
          <w:rPr>
            <w:i/>
            <w:iCs/>
            <w:lang w:val="en-US"/>
            <w:rPrChange w:id="1834" w:author="Kolan" w:date="2012-12-25T02:23:00Z">
              <w:rPr>
                <w:i/>
                <w:iCs/>
              </w:rPr>
            </w:rPrChange>
          </w:rPr>
          <w:t>Journal of Vacuum Science &amp; Technology A: Vacuum, Surfaces, and Films</w:t>
        </w:r>
        <w:r w:rsidRPr="00433EC1">
          <w:rPr>
            <w:lang w:val="en-US"/>
            <w:rPrChange w:id="1835" w:author="Kolan" w:date="2012-12-25T02:23:00Z">
              <w:rPr/>
            </w:rPrChange>
          </w:rPr>
          <w:t>, vol. 26, no. 5, pp. 1248–1250, 2008.</w:t>
        </w:r>
      </w:ins>
    </w:p>
    <w:p w:rsidR="00433EC1" w:rsidRPr="00433EC1" w:rsidRDefault="00433EC1">
      <w:pPr>
        <w:pStyle w:val="Bibliografia"/>
        <w:rPr>
          <w:ins w:id="1836" w:author="Kolan" w:date="2012-12-25T02:23:00Z"/>
          <w:lang w:val="en-US"/>
          <w:rPrChange w:id="1837" w:author="Kolan" w:date="2012-12-25T02:23:00Z">
            <w:rPr>
              <w:ins w:id="1838" w:author="Kolan" w:date="2012-12-25T02:23:00Z"/>
            </w:rPr>
          </w:rPrChange>
        </w:rPr>
        <w:pPrChange w:id="1839" w:author="Kolan" w:date="2012-12-25T02:23:00Z">
          <w:pPr>
            <w:widowControl w:val="0"/>
            <w:autoSpaceDE w:val="0"/>
            <w:autoSpaceDN w:val="0"/>
            <w:adjustRightInd w:val="0"/>
            <w:spacing w:after="0" w:line="240" w:lineRule="auto"/>
          </w:pPr>
        </w:pPrChange>
      </w:pPr>
      <w:ins w:id="1840" w:author="Kolan" w:date="2012-12-25T02:23:00Z">
        <w:r w:rsidRPr="00433EC1">
          <w:rPr>
            <w:lang w:val="en-US"/>
            <w:rPrChange w:id="1841" w:author="Kolan" w:date="2012-12-25T02:23:00Z">
              <w:rPr/>
            </w:rPrChange>
          </w:rPr>
          <w:t>[19]</w:t>
        </w:r>
        <w:r w:rsidRPr="00433EC1">
          <w:rPr>
            <w:lang w:val="en-US"/>
            <w:rPrChange w:id="1842" w:author="Kolan" w:date="2012-12-25T02:23:00Z">
              <w:rPr/>
            </w:rPrChange>
          </w:rPr>
          <w:tab/>
          <w:t xml:space="preserve"> X.-Z. Bo, L. P. Rokhinson, H. Yin, D. C. Tsui, and J. C. Sturm, ‘Nanopatterning of Si/SiGe electrical devices by atomic force microscopy oxidation’, </w:t>
        </w:r>
        <w:r w:rsidRPr="00433EC1">
          <w:rPr>
            <w:i/>
            <w:iCs/>
            <w:lang w:val="en-US"/>
            <w:rPrChange w:id="1843" w:author="Kolan" w:date="2012-12-25T02:23:00Z">
              <w:rPr>
                <w:i/>
                <w:iCs/>
              </w:rPr>
            </w:rPrChange>
          </w:rPr>
          <w:t>Appl. Phys. Lett.</w:t>
        </w:r>
        <w:r w:rsidRPr="00433EC1">
          <w:rPr>
            <w:lang w:val="en-US"/>
            <w:rPrChange w:id="1844" w:author="Kolan" w:date="2012-12-25T02:23:00Z">
              <w:rPr/>
            </w:rPrChange>
          </w:rPr>
          <w:t>, vol. 81, no. 17, pp. 3263–3265, Oct. 2002.</w:t>
        </w:r>
      </w:ins>
    </w:p>
    <w:p w:rsidR="00433EC1" w:rsidRPr="00433EC1" w:rsidRDefault="00433EC1">
      <w:pPr>
        <w:pStyle w:val="Bibliografia"/>
        <w:rPr>
          <w:ins w:id="1845" w:author="Kolan" w:date="2012-12-25T02:23:00Z"/>
          <w:lang w:val="en-US"/>
          <w:rPrChange w:id="1846" w:author="Kolan" w:date="2012-12-25T02:23:00Z">
            <w:rPr>
              <w:ins w:id="1847" w:author="Kolan" w:date="2012-12-25T02:23:00Z"/>
            </w:rPr>
          </w:rPrChange>
        </w:rPr>
        <w:pPrChange w:id="1848" w:author="Kolan" w:date="2012-12-25T02:23:00Z">
          <w:pPr>
            <w:widowControl w:val="0"/>
            <w:autoSpaceDE w:val="0"/>
            <w:autoSpaceDN w:val="0"/>
            <w:adjustRightInd w:val="0"/>
            <w:spacing w:after="0" w:line="240" w:lineRule="auto"/>
          </w:pPr>
        </w:pPrChange>
      </w:pPr>
      <w:ins w:id="1849" w:author="Kolan" w:date="2012-12-25T02:23:00Z">
        <w:r w:rsidRPr="00433EC1">
          <w:rPr>
            <w:lang w:val="en-US"/>
            <w:rPrChange w:id="1850" w:author="Kolan" w:date="2012-12-25T02:23:00Z">
              <w:rPr/>
            </w:rPrChange>
          </w:rPr>
          <w:t>[20]</w:t>
        </w:r>
        <w:r w:rsidRPr="00433EC1">
          <w:rPr>
            <w:lang w:val="en-US"/>
            <w:rPrChange w:id="1851" w:author="Kolan" w:date="2012-12-25T02:23:00Z">
              <w:rPr/>
            </w:rPrChange>
          </w:rPr>
          <w:tab/>
          <w:t xml:space="preserve"> C. R. Yang, C. H. Yang, and P. Y. Chen, ‘Study on anisotropic silicon etching characteristics in various surfactant-added tetramethyl ammonium hydroxide water solutions’, </w:t>
        </w:r>
        <w:r w:rsidRPr="00433EC1">
          <w:rPr>
            <w:i/>
            <w:iCs/>
            <w:lang w:val="en-US"/>
            <w:rPrChange w:id="1852" w:author="Kolan" w:date="2012-12-25T02:23:00Z">
              <w:rPr>
                <w:i/>
                <w:iCs/>
              </w:rPr>
            </w:rPrChange>
          </w:rPr>
          <w:t>Journal of Micromechanics and Microengineering</w:t>
        </w:r>
        <w:r w:rsidRPr="00433EC1">
          <w:rPr>
            <w:lang w:val="en-US"/>
            <w:rPrChange w:id="1853" w:author="Kolan" w:date="2012-12-25T02:23:00Z">
              <w:rPr/>
            </w:rPrChange>
          </w:rPr>
          <w:t>, vol. 15, p. 2028, 2005.</w:t>
        </w:r>
      </w:ins>
    </w:p>
    <w:p w:rsidR="00662E44" w:rsidRPr="00433EC1" w:rsidDel="001E484A" w:rsidRDefault="00662E44">
      <w:pPr>
        <w:pStyle w:val="Bibliografia"/>
        <w:rPr>
          <w:del w:id="1854" w:author="Kolan" w:date="2012-12-20T19:08:00Z"/>
          <w:lang w:val="en-US"/>
          <w:rPrChange w:id="1855" w:author="Kolan" w:date="2012-12-25T02:23:00Z">
            <w:rPr>
              <w:del w:id="1856" w:author="Kolan" w:date="2012-12-20T19:08:00Z"/>
              <w:rFonts w:cs="Times New Roman"/>
              <w:szCs w:val="24"/>
              <w:lang w:val="en-GB"/>
            </w:rPr>
          </w:rPrChange>
        </w:rPr>
        <w:pPrChange w:id="1857" w:author="Kolan" w:date="2012-12-25T02:23:00Z">
          <w:pPr>
            <w:widowControl w:val="0"/>
            <w:tabs>
              <w:tab w:val="left" w:pos="384"/>
            </w:tabs>
            <w:autoSpaceDE w:val="0"/>
            <w:autoSpaceDN w:val="0"/>
            <w:adjustRightInd w:val="0"/>
            <w:spacing w:after="0" w:line="240" w:lineRule="auto"/>
            <w:ind w:left="384" w:hanging="384"/>
          </w:pPr>
        </w:pPrChange>
      </w:pPr>
      <w:del w:id="1858" w:author="Kolan" w:date="2012-12-20T19:08:00Z">
        <w:r w:rsidRPr="00433EC1" w:rsidDel="001E484A">
          <w:rPr>
            <w:lang w:val="en-US"/>
            <w:rPrChange w:id="1859" w:author="Kolan" w:date="2012-12-25T02:23:00Z">
              <w:rPr>
                <w:rFonts w:cs="Times New Roman"/>
                <w:szCs w:val="24"/>
                <w:lang w:val="en-GB"/>
              </w:rPr>
            </w:rPrChange>
          </w:rPr>
          <w:delText>[1]</w:delText>
        </w:r>
        <w:r w:rsidRPr="00433EC1" w:rsidDel="001E484A">
          <w:rPr>
            <w:lang w:val="en-US"/>
            <w:rPrChange w:id="1860" w:author="Kolan" w:date="2012-12-25T02:23:00Z">
              <w:rPr>
                <w:rFonts w:cs="Times New Roman"/>
                <w:szCs w:val="24"/>
                <w:lang w:val="en-GB"/>
              </w:rPr>
            </w:rPrChange>
          </w:rPr>
          <w:tab/>
          <w:delText xml:space="preserve">T. K. Cams, M. O. Tanner, and K. L. Wang, “Chemical Etching of Si[sub 1−x]Ge[sub x] in HF:H[sub 2]O[sub 2]:CH[sub 3]COOH,” </w:delText>
        </w:r>
        <w:r w:rsidRPr="00433EC1" w:rsidDel="001E484A">
          <w:rPr>
            <w:i/>
            <w:iCs/>
            <w:lang w:val="en-US"/>
            <w:rPrChange w:id="1861" w:author="Kolan" w:date="2012-12-25T02:23:00Z">
              <w:rPr>
                <w:rFonts w:cs="Times New Roman"/>
                <w:i/>
                <w:iCs/>
                <w:szCs w:val="24"/>
                <w:lang w:val="en-GB"/>
              </w:rPr>
            </w:rPrChange>
          </w:rPr>
          <w:delText>Journal of The Electrochemical Society</w:delText>
        </w:r>
        <w:r w:rsidRPr="00433EC1" w:rsidDel="001E484A">
          <w:rPr>
            <w:lang w:val="en-US"/>
            <w:rPrChange w:id="1862" w:author="Kolan" w:date="2012-12-25T02:23:00Z">
              <w:rPr>
                <w:rFonts w:cs="Times New Roman"/>
                <w:szCs w:val="24"/>
                <w:lang w:val="en-GB"/>
              </w:rPr>
            </w:rPrChange>
          </w:rPr>
          <w:delText>, vol. 142, no. 4, p. 1260, 1995.</w:delText>
        </w:r>
      </w:del>
    </w:p>
    <w:p w:rsidR="00662E44" w:rsidRPr="00433EC1" w:rsidDel="001E484A" w:rsidRDefault="00662E44">
      <w:pPr>
        <w:pStyle w:val="Bibliografia"/>
        <w:rPr>
          <w:del w:id="1863" w:author="Kolan" w:date="2012-12-20T19:08:00Z"/>
          <w:lang w:val="en-US"/>
          <w:rPrChange w:id="1864" w:author="Kolan" w:date="2012-12-25T02:23:00Z">
            <w:rPr>
              <w:del w:id="1865" w:author="Kolan" w:date="2012-12-20T19:08:00Z"/>
              <w:rFonts w:cs="Times New Roman"/>
              <w:szCs w:val="24"/>
              <w:lang w:val="en-GB"/>
            </w:rPr>
          </w:rPrChange>
        </w:rPr>
        <w:pPrChange w:id="1866" w:author="Kolan" w:date="2012-12-25T02:23:00Z">
          <w:pPr>
            <w:widowControl w:val="0"/>
            <w:tabs>
              <w:tab w:val="left" w:pos="384"/>
            </w:tabs>
            <w:autoSpaceDE w:val="0"/>
            <w:autoSpaceDN w:val="0"/>
            <w:adjustRightInd w:val="0"/>
            <w:spacing w:after="0" w:line="240" w:lineRule="auto"/>
            <w:ind w:left="384" w:hanging="384"/>
          </w:pPr>
        </w:pPrChange>
      </w:pPr>
      <w:del w:id="1867" w:author="Kolan" w:date="2012-12-20T19:08:00Z">
        <w:r w:rsidRPr="00433EC1" w:rsidDel="001E484A">
          <w:rPr>
            <w:lang w:val="en-US"/>
            <w:rPrChange w:id="1868" w:author="Kolan" w:date="2012-12-25T02:23:00Z">
              <w:rPr>
                <w:rFonts w:cs="Times New Roman"/>
                <w:szCs w:val="24"/>
                <w:lang w:val="en-GB"/>
              </w:rPr>
            </w:rPrChange>
          </w:rPr>
          <w:delText>[2]</w:delText>
        </w:r>
        <w:r w:rsidRPr="00433EC1" w:rsidDel="001E484A">
          <w:rPr>
            <w:lang w:val="en-US"/>
            <w:rPrChange w:id="1869" w:author="Kolan" w:date="2012-12-25T02:23:00Z">
              <w:rPr>
                <w:rFonts w:cs="Times New Roman"/>
                <w:szCs w:val="24"/>
                <w:lang w:val="en-GB"/>
              </w:rPr>
            </w:rPrChange>
          </w:rPr>
          <w:tab/>
          <w:delText xml:space="preserve">C. R. Yang, C. H. Yang, and P. Y. Chen, “Study on anisotropic silicon etching characteristics in various surfactant-added tetramethyl ammonium hydroxide water solutions,” </w:delText>
        </w:r>
        <w:r w:rsidRPr="00433EC1" w:rsidDel="001E484A">
          <w:rPr>
            <w:i/>
            <w:iCs/>
            <w:lang w:val="en-US"/>
            <w:rPrChange w:id="1870" w:author="Kolan" w:date="2012-12-25T02:23:00Z">
              <w:rPr>
                <w:rFonts w:cs="Times New Roman"/>
                <w:i/>
                <w:iCs/>
                <w:szCs w:val="24"/>
                <w:lang w:val="en-GB"/>
              </w:rPr>
            </w:rPrChange>
          </w:rPr>
          <w:delText>Journal of Micromechanics and Microengineering</w:delText>
        </w:r>
        <w:r w:rsidRPr="00433EC1" w:rsidDel="001E484A">
          <w:rPr>
            <w:lang w:val="en-US"/>
            <w:rPrChange w:id="1871" w:author="Kolan" w:date="2012-12-25T02:23:00Z">
              <w:rPr>
                <w:rFonts w:cs="Times New Roman"/>
                <w:szCs w:val="24"/>
                <w:lang w:val="en-GB"/>
              </w:rPr>
            </w:rPrChange>
          </w:rPr>
          <w:delText>, vol. 15, p. 2028, 2005.</w:delText>
        </w:r>
      </w:del>
    </w:p>
    <w:p w:rsidR="00F927CA" w:rsidRPr="00CB6E99" w:rsidRDefault="00240994" w:rsidP="008E6368">
      <w:pPr>
        <w:spacing w:line="480" w:lineRule="auto"/>
        <w:ind w:firstLine="284"/>
        <w:rPr>
          <w:szCs w:val="24"/>
          <w:lang w:val="en-US"/>
          <w:rPrChange w:id="1872" w:author="Kolan" w:date="2012-12-20T16:22:00Z">
            <w:rPr>
              <w:szCs w:val="24"/>
              <w:lang w:val="en-GB"/>
            </w:rPr>
          </w:rPrChange>
        </w:rPr>
      </w:pPr>
      <w:r w:rsidRPr="00CB6E99">
        <w:rPr>
          <w:szCs w:val="24"/>
          <w:lang w:val="en-US"/>
          <w:rPrChange w:id="1873" w:author="Kolan" w:date="2012-12-20T16:22:00Z">
            <w:rPr>
              <w:szCs w:val="24"/>
              <w:lang w:val="en-GB"/>
            </w:rPr>
          </w:rPrChange>
        </w:rPr>
        <w:fldChar w:fldCharType="end"/>
      </w:r>
    </w:p>
    <w:p w:rsidR="00F927CA" w:rsidRPr="00CB6E99" w:rsidRDefault="00F927CA" w:rsidP="008E6368">
      <w:pPr>
        <w:spacing w:line="480" w:lineRule="auto"/>
        <w:ind w:firstLine="284"/>
        <w:rPr>
          <w:szCs w:val="24"/>
          <w:lang w:val="en-US"/>
          <w:rPrChange w:id="1874" w:author="Kolan" w:date="2012-12-20T16:22:00Z">
            <w:rPr>
              <w:szCs w:val="24"/>
              <w:lang w:val="en-GB"/>
            </w:rPr>
          </w:rPrChange>
        </w:rPr>
      </w:pPr>
    </w:p>
    <w:sectPr w:rsidR="00F927CA" w:rsidRPr="00CB6E99" w:rsidSect="00374BC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AE6" w:rsidRDefault="000F7AE6" w:rsidP="00B76D7E">
      <w:pPr>
        <w:spacing w:after="0" w:line="240" w:lineRule="auto"/>
      </w:pPr>
      <w:r>
        <w:separator/>
      </w:r>
    </w:p>
  </w:endnote>
  <w:endnote w:type="continuationSeparator" w:id="0">
    <w:p w:rsidR="000F7AE6" w:rsidRDefault="000F7AE6" w:rsidP="00B7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MR8">
    <w:altName w:val="Times New Roman"/>
    <w:charset w:val="00"/>
    <w:family w:val="auto"/>
    <w:pitch w:val="default"/>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5532"/>
      <w:docPartObj>
        <w:docPartGallery w:val="Page Numbers (Bottom of Page)"/>
        <w:docPartUnique/>
      </w:docPartObj>
    </w:sdtPr>
    <w:sdtEndPr/>
    <w:sdtContent>
      <w:p w:rsidR="00263BFE" w:rsidRDefault="00810BDB">
        <w:pPr>
          <w:pStyle w:val="Stopka"/>
          <w:jc w:val="right"/>
        </w:pPr>
        <w:r>
          <w:fldChar w:fldCharType="begin"/>
        </w:r>
        <w:r>
          <w:instrText xml:space="preserve"> PAGE   \* MERGEFORMAT </w:instrText>
        </w:r>
        <w:r>
          <w:fldChar w:fldCharType="separate"/>
        </w:r>
        <w:r w:rsidR="00363DB3">
          <w:rPr>
            <w:noProof/>
          </w:rPr>
          <w:t>3</w:t>
        </w:r>
        <w:r>
          <w:rPr>
            <w:noProof/>
          </w:rPr>
          <w:fldChar w:fldCharType="end"/>
        </w:r>
      </w:p>
    </w:sdtContent>
  </w:sdt>
  <w:p w:rsidR="00263BFE" w:rsidRDefault="00263BF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AE6" w:rsidRDefault="000F7AE6" w:rsidP="00B76D7E">
      <w:pPr>
        <w:spacing w:after="0" w:line="240" w:lineRule="auto"/>
      </w:pPr>
      <w:r>
        <w:separator/>
      </w:r>
    </w:p>
  </w:footnote>
  <w:footnote w:type="continuationSeparator" w:id="0">
    <w:p w:rsidR="000F7AE6" w:rsidRDefault="000F7AE6" w:rsidP="00B76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C0E4850"/>
    <w:name w:val="Outline"/>
    <w:lvl w:ilvl="0">
      <w:start w:val="1"/>
      <w:numFmt w:val="upperRoman"/>
      <w:lvlText w:val="%1."/>
      <w:lvlJc w:val="left"/>
      <w:pPr>
        <w:tabs>
          <w:tab w:val="num" w:pos="284"/>
        </w:tabs>
        <w:ind w:left="284" w:hanging="284"/>
      </w:pPr>
      <w:rPr>
        <w:b w:val="0"/>
        <w:i w:val="0"/>
        <w:caps/>
        <w:lang w:val="en-GB"/>
      </w:rPr>
    </w:lvl>
    <w:lvl w:ilvl="1">
      <w:start w:val="1"/>
      <w:numFmt w:val="upperLetter"/>
      <w:lvlText w:val="%2."/>
      <w:lvlJc w:val="left"/>
      <w:pPr>
        <w:tabs>
          <w:tab w:val="num" w:pos="0"/>
        </w:tabs>
        <w:ind w:left="0" w:firstLine="0"/>
      </w:pPr>
      <w:rPr>
        <w:b w:val="0"/>
        <w:i/>
      </w:rPr>
    </w:lvl>
    <w:lvl w:ilvl="2">
      <w:start w:val="1"/>
      <w:numFmt w:val="decimal"/>
      <w:lvlText w:val="%3)"/>
      <w:lvlJc w:val="left"/>
      <w:pPr>
        <w:tabs>
          <w:tab w:val="num" w:pos="0"/>
        </w:tabs>
        <w:ind w:left="0" w:firstLine="0"/>
      </w:pPr>
    </w:lvl>
    <w:lvl w:ilvl="3">
      <w:start w:val="1"/>
      <w:numFmt w:val="lowerLetter"/>
      <w:lvlText w:val="%4)"/>
      <w:lvlJc w:val="left"/>
      <w:pPr>
        <w:tabs>
          <w:tab w:val="num" w:pos="1152"/>
        </w:tabs>
        <w:ind w:left="1152" w:hanging="720"/>
      </w:pPr>
    </w:lvl>
    <w:lvl w:ilvl="4">
      <w:start w:val="1"/>
      <w:numFmt w:val="decimal"/>
      <w:lvlText w:val="(%5)"/>
      <w:lvlJc w:val="left"/>
      <w:pPr>
        <w:tabs>
          <w:tab w:val="num" w:pos="1872"/>
        </w:tabs>
        <w:ind w:left="1872" w:hanging="720"/>
      </w:pPr>
    </w:lvl>
    <w:lvl w:ilvl="5">
      <w:start w:val="1"/>
      <w:numFmt w:val="lowerLetter"/>
      <w:lvlText w:val="(%6)"/>
      <w:lvlJc w:val="left"/>
      <w:pPr>
        <w:tabs>
          <w:tab w:val="num" w:pos="2592"/>
        </w:tabs>
        <w:ind w:left="2592" w:hanging="720"/>
      </w:pPr>
    </w:lvl>
    <w:lvl w:ilvl="6">
      <w:start w:val="1"/>
      <w:numFmt w:val="lowerRoman"/>
      <w:lvlText w:val="(%7)"/>
      <w:lvlJc w:val="left"/>
      <w:pPr>
        <w:tabs>
          <w:tab w:val="num" w:pos="3312"/>
        </w:tabs>
        <w:ind w:left="3312" w:hanging="720"/>
      </w:pPr>
    </w:lvl>
    <w:lvl w:ilvl="7">
      <w:start w:val="1"/>
      <w:numFmt w:val="lowerLetter"/>
      <w:lvlText w:val="(%8)"/>
      <w:lvlJc w:val="left"/>
      <w:pPr>
        <w:tabs>
          <w:tab w:val="num" w:pos="4032"/>
        </w:tabs>
        <w:ind w:left="4032" w:hanging="720"/>
      </w:pPr>
    </w:lvl>
    <w:lvl w:ilvl="8">
      <w:start w:val="1"/>
      <w:numFmt w:val="lowerRoman"/>
      <w:lvlText w:val="(%9)"/>
      <w:lvlJc w:val="left"/>
      <w:pPr>
        <w:tabs>
          <w:tab w:val="num" w:pos="4752"/>
        </w:tabs>
        <w:ind w:left="4752" w:hanging="720"/>
      </w:pPr>
    </w:lvl>
  </w:abstractNum>
  <w:abstractNum w:abstractNumId="1">
    <w:nsid w:val="0D360D5B"/>
    <w:multiLevelType w:val="hybridMultilevel"/>
    <w:tmpl w:val="C284D19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7BE14E0"/>
    <w:multiLevelType w:val="multilevel"/>
    <w:tmpl w:val="34E8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127323"/>
    <w:multiLevelType w:val="multilevel"/>
    <w:tmpl w:val="F2401A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02"/>
    <w:rsid w:val="0000507F"/>
    <w:rsid w:val="000070F8"/>
    <w:rsid w:val="00012E75"/>
    <w:rsid w:val="00017ED2"/>
    <w:rsid w:val="00020B9F"/>
    <w:rsid w:val="00023184"/>
    <w:rsid w:val="000315D3"/>
    <w:rsid w:val="00031CBE"/>
    <w:rsid w:val="00032577"/>
    <w:rsid w:val="00034F15"/>
    <w:rsid w:val="00042FA9"/>
    <w:rsid w:val="00051A47"/>
    <w:rsid w:val="00054714"/>
    <w:rsid w:val="00054C70"/>
    <w:rsid w:val="00055157"/>
    <w:rsid w:val="00060255"/>
    <w:rsid w:val="00060F08"/>
    <w:rsid w:val="00065070"/>
    <w:rsid w:val="000653BE"/>
    <w:rsid w:val="0006541C"/>
    <w:rsid w:val="00075DDC"/>
    <w:rsid w:val="000763C2"/>
    <w:rsid w:val="000766FB"/>
    <w:rsid w:val="000847F5"/>
    <w:rsid w:val="000910E5"/>
    <w:rsid w:val="00091DB3"/>
    <w:rsid w:val="00092D3A"/>
    <w:rsid w:val="00094029"/>
    <w:rsid w:val="000A37F6"/>
    <w:rsid w:val="000A5689"/>
    <w:rsid w:val="000A79B6"/>
    <w:rsid w:val="000A7DC1"/>
    <w:rsid w:val="000B62B6"/>
    <w:rsid w:val="000B67F3"/>
    <w:rsid w:val="000C049B"/>
    <w:rsid w:val="000C68C0"/>
    <w:rsid w:val="000D41B2"/>
    <w:rsid w:val="000E2524"/>
    <w:rsid w:val="000E258B"/>
    <w:rsid w:val="000E722D"/>
    <w:rsid w:val="000F01A3"/>
    <w:rsid w:val="000F3711"/>
    <w:rsid w:val="000F776F"/>
    <w:rsid w:val="000F7AE6"/>
    <w:rsid w:val="00104077"/>
    <w:rsid w:val="00105F52"/>
    <w:rsid w:val="0011660E"/>
    <w:rsid w:val="00120F5A"/>
    <w:rsid w:val="00127CC6"/>
    <w:rsid w:val="0013060B"/>
    <w:rsid w:val="0013519D"/>
    <w:rsid w:val="001359C2"/>
    <w:rsid w:val="00144892"/>
    <w:rsid w:val="00146FFF"/>
    <w:rsid w:val="00147246"/>
    <w:rsid w:val="00147B47"/>
    <w:rsid w:val="00151B11"/>
    <w:rsid w:val="00152417"/>
    <w:rsid w:val="0015485B"/>
    <w:rsid w:val="0015548F"/>
    <w:rsid w:val="00160239"/>
    <w:rsid w:val="0016056B"/>
    <w:rsid w:val="00160B74"/>
    <w:rsid w:val="00161E45"/>
    <w:rsid w:val="00163726"/>
    <w:rsid w:val="0017518F"/>
    <w:rsid w:val="00177855"/>
    <w:rsid w:val="001826BD"/>
    <w:rsid w:val="001859C7"/>
    <w:rsid w:val="001A22AE"/>
    <w:rsid w:val="001B1DE7"/>
    <w:rsid w:val="001B1EF7"/>
    <w:rsid w:val="001B23DA"/>
    <w:rsid w:val="001C1C86"/>
    <w:rsid w:val="001C1DA3"/>
    <w:rsid w:val="001C292F"/>
    <w:rsid w:val="001C3B41"/>
    <w:rsid w:val="001C3C51"/>
    <w:rsid w:val="001C4AC8"/>
    <w:rsid w:val="001C5096"/>
    <w:rsid w:val="001C5607"/>
    <w:rsid w:val="001D3466"/>
    <w:rsid w:val="001D553B"/>
    <w:rsid w:val="001D74A0"/>
    <w:rsid w:val="001E484A"/>
    <w:rsid w:val="001E48B5"/>
    <w:rsid w:val="001E7009"/>
    <w:rsid w:val="001F01C2"/>
    <w:rsid w:val="001F0D99"/>
    <w:rsid w:val="001F19FD"/>
    <w:rsid w:val="001F1EA0"/>
    <w:rsid w:val="00203F32"/>
    <w:rsid w:val="00214590"/>
    <w:rsid w:val="00220052"/>
    <w:rsid w:val="0022480E"/>
    <w:rsid w:val="002275B3"/>
    <w:rsid w:val="0023219E"/>
    <w:rsid w:val="0023728A"/>
    <w:rsid w:val="002377E3"/>
    <w:rsid w:val="00240994"/>
    <w:rsid w:val="00241511"/>
    <w:rsid w:val="00253620"/>
    <w:rsid w:val="00263BFE"/>
    <w:rsid w:val="00263D38"/>
    <w:rsid w:val="00264E4B"/>
    <w:rsid w:val="00265321"/>
    <w:rsid w:val="002658CA"/>
    <w:rsid w:val="00265CA4"/>
    <w:rsid w:val="00266CA3"/>
    <w:rsid w:val="00280A2E"/>
    <w:rsid w:val="00280D38"/>
    <w:rsid w:val="002817C5"/>
    <w:rsid w:val="00281B2C"/>
    <w:rsid w:val="00285FC0"/>
    <w:rsid w:val="0028699E"/>
    <w:rsid w:val="00290A07"/>
    <w:rsid w:val="002A05C9"/>
    <w:rsid w:val="002A06F6"/>
    <w:rsid w:val="002A23B7"/>
    <w:rsid w:val="002A4126"/>
    <w:rsid w:val="002B405A"/>
    <w:rsid w:val="002B6711"/>
    <w:rsid w:val="002C1298"/>
    <w:rsid w:val="002C45F7"/>
    <w:rsid w:val="002D0728"/>
    <w:rsid w:val="002D1E40"/>
    <w:rsid w:val="002D2630"/>
    <w:rsid w:val="002D6F57"/>
    <w:rsid w:val="002D73F2"/>
    <w:rsid w:val="002D7BD5"/>
    <w:rsid w:val="002E0AFB"/>
    <w:rsid w:val="002E12B8"/>
    <w:rsid w:val="002E4CF3"/>
    <w:rsid w:val="002F626B"/>
    <w:rsid w:val="002F7520"/>
    <w:rsid w:val="003003AF"/>
    <w:rsid w:val="0030044E"/>
    <w:rsid w:val="00304C0F"/>
    <w:rsid w:val="00305D5C"/>
    <w:rsid w:val="0030671F"/>
    <w:rsid w:val="00307419"/>
    <w:rsid w:val="00310445"/>
    <w:rsid w:val="00310491"/>
    <w:rsid w:val="00310CA2"/>
    <w:rsid w:val="0031572B"/>
    <w:rsid w:val="003208B1"/>
    <w:rsid w:val="00321491"/>
    <w:rsid w:val="003252BB"/>
    <w:rsid w:val="003263C0"/>
    <w:rsid w:val="00333CD9"/>
    <w:rsid w:val="00336C0A"/>
    <w:rsid w:val="00336FC7"/>
    <w:rsid w:val="00337570"/>
    <w:rsid w:val="00337667"/>
    <w:rsid w:val="0034495E"/>
    <w:rsid w:val="00347349"/>
    <w:rsid w:val="00347564"/>
    <w:rsid w:val="003516DB"/>
    <w:rsid w:val="00354702"/>
    <w:rsid w:val="00357F9D"/>
    <w:rsid w:val="00360AA1"/>
    <w:rsid w:val="00362FAC"/>
    <w:rsid w:val="00363DB3"/>
    <w:rsid w:val="003647C2"/>
    <w:rsid w:val="003708BD"/>
    <w:rsid w:val="003720C3"/>
    <w:rsid w:val="00374BC0"/>
    <w:rsid w:val="00377EAE"/>
    <w:rsid w:val="00384313"/>
    <w:rsid w:val="00387E13"/>
    <w:rsid w:val="0039053F"/>
    <w:rsid w:val="003935E6"/>
    <w:rsid w:val="003958E1"/>
    <w:rsid w:val="003964EF"/>
    <w:rsid w:val="003A02E8"/>
    <w:rsid w:val="003A2066"/>
    <w:rsid w:val="003A215C"/>
    <w:rsid w:val="003A3D24"/>
    <w:rsid w:val="003A756B"/>
    <w:rsid w:val="003A7C91"/>
    <w:rsid w:val="003B031A"/>
    <w:rsid w:val="003B69E7"/>
    <w:rsid w:val="003B69E8"/>
    <w:rsid w:val="003B752F"/>
    <w:rsid w:val="003C179D"/>
    <w:rsid w:val="003C1975"/>
    <w:rsid w:val="003C422C"/>
    <w:rsid w:val="003C48E1"/>
    <w:rsid w:val="003C4FC1"/>
    <w:rsid w:val="003D646F"/>
    <w:rsid w:val="003E593B"/>
    <w:rsid w:val="003E687F"/>
    <w:rsid w:val="003F096B"/>
    <w:rsid w:val="003F0DC2"/>
    <w:rsid w:val="003F2667"/>
    <w:rsid w:val="003F465F"/>
    <w:rsid w:val="003F5F34"/>
    <w:rsid w:val="004032D9"/>
    <w:rsid w:val="00403C7D"/>
    <w:rsid w:val="00412A93"/>
    <w:rsid w:val="00412F14"/>
    <w:rsid w:val="0041311A"/>
    <w:rsid w:val="00414C3A"/>
    <w:rsid w:val="004151B1"/>
    <w:rsid w:val="00415DAD"/>
    <w:rsid w:val="00426AB9"/>
    <w:rsid w:val="00427F81"/>
    <w:rsid w:val="00431E53"/>
    <w:rsid w:val="00432944"/>
    <w:rsid w:val="00433EC1"/>
    <w:rsid w:val="0043617A"/>
    <w:rsid w:val="004375E1"/>
    <w:rsid w:val="00443027"/>
    <w:rsid w:val="00443F42"/>
    <w:rsid w:val="00446169"/>
    <w:rsid w:val="00447B6C"/>
    <w:rsid w:val="00452167"/>
    <w:rsid w:val="00455EE6"/>
    <w:rsid w:val="00456312"/>
    <w:rsid w:val="00463F79"/>
    <w:rsid w:val="0046428A"/>
    <w:rsid w:val="004661E7"/>
    <w:rsid w:val="004777A6"/>
    <w:rsid w:val="004778EF"/>
    <w:rsid w:val="00481BB7"/>
    <w:rsid w:val="00486F5D"/>
    <w:rsid w:val="00497376"/>
    <w:rsid w:val="004A59A9"/>
    <w:rsid w:val="004B0554"/>
    <w:rsid w:val="004B3820"/>
    <w:rsid w:val="004B72A7"/>
    <w:rsid w:val="004C2684"/>
    <w:rsid w:val="004C2815"/>
    <w:rsid w:val="004C2D47"/>
    <w:rsid w:val="004C5B32"/>
    <w:rsid w:val="004D083E"/>
    <w:rsid w:val="004D54A2"/>
    <w:rsid w:val="004D63A6"/>
    <w:rsid w:val="004E005A"/>
    <w:rsid w:val="004F0FD9"/>
    <w:rsid w:val="004F1581"/>
    <w:rsid w:val="004F3417"/>
    <w:rsid w:val="004F519F"/>
    <w:rsid w:val="004F64CC"/>
    <w:rsid w:val="0051474D"/>
    <w:rsid w:val="005207A4"/>
    <w:rsid w:val="00524E8D"/>
    <w:rsid w:val="005278B5"/>
    <w:rsid w:val="00530F9A"/>
    <w:rsid w:val="00541D51"/>
    <w:rsid w:val="005427E0"/>
    <w:rsid w:val="00542FD4"/>
    <w:rsid w:val="0054416E"/>
    <w:rsid w:val="00546F1B"/>
    <w:rsid w:val="005509A5"/>
    <w:rsid w:val="00554EFB"/>
    <w:rsid w:val="005554D3"/>
    <w:rsid w:val="00562E95"/>
    <w:rsid w:val="00563366"/>
    <w:rsid w:val="00563736"/>
    <w:rsid w:val="00564B44"/>
    <w:rsid w:val="00567764"/>
    <w:rsid w:val="00570510"/>
    <w:rsid w:val="00574634"/>
    <w:rsid w:val="005768E4"/>
    <w:rsid w:val="00580F11"/>
    <w:rsid w:val="00581113"/>
    <w:rsid w:val="00583484"/>
    <w:rsid w:val="005836D6"/>
    <w:rsid w:val="00592137"/>
    <w:rsid w:val="00593599"/>
    <w:rsid w:val="0059677F"/>
    <w:rsid w:val="005A0C01"/>
    <w:rsid w:val="005A3D23"/>
    <w:rsid w:val="005A7550"/>
    <w:rsid w:val="005B1724"/>
    <w:rsid w:val="005B63EA"/>
    <w:rsid w:val="005B64C5"/>
    <w:rsid w:val="005B6ABF"/>
    <w:rsid w:val="005C5523"/>
    <w:rsid w:val="005D4DFD"/>
    <w:rsid w:val="005E171B"/>
    <w:rsid w:val="005E42C9"/>
    <w:rsid w:val="005E434F"/>
    <w:rsid w:val="005E6AE5"/>
    <w:rsid w:val="005F6216"/>
    <w:rsid w:val="006015E5"/>
    <w:rsid w:val="0060519C"/>
    <w:rsid w:val="00611276"/>
    <w:rsid w:val="006170F5"/>
    <w:rsid w:val="00621837"/>
    <w:rsid w:val="006257A0"/>
    <w:rsid w:val="0062599C"/>
    <w:rsid w:val="00630092"/>
    <w:rsid w:val="00631E6A"/>
    <w:rsid w:val="00632DCE"/>
    <w:rsid w:val="006379F3"/>
    <w:rsid w:val="00637DDA"/>
    <w:rsid w:val="00644DA0"/>
    <w:rsid w:val="00646A56"/>
    <w:rsid w:val="006543AB"/>
    <w:rsid w:val="00656024"/>
    <w:rsid w:val="00662B7B"/>
    <w:rsid w:val="00662E44"/>
    <w:rsid w:val="00666336"/>
    <w:rsid w:val="00667B82"/>
    <w:rsid w:val="00671C73"/>
    <w:rsid w:val="00672234"/>
    <w:rsid w:val="006756CE"/>
    <w:rsid w:val="006827FA"/>
    <w:rsid w:val="00685088"/>
    <w:rsid w:val="00687054"/>
    <w:rsid w:val="00687B68"/>
    <w:rsid w:val="006916E3"/>
    <w:rsid w:val="006932E9"/>
    <w:rsid w:val="006949FE"/>
    <w:rsid w:val="0069622C"/>
    <w:rsid w:val="006A2271"/>
    <w:rsid w:val="006A4577"/>
    <w:rsid w:val="006A6BFD"/>
    <w:rsid w:val="006B1780"/>
    <w:rsid w:val="006B72C6"/>
    <w:rsid w:val="006C1B3C"/>
    <w:rsid w:val="006C4024"/>
    <w:rsid w:val="006D19CF"/>
    <w:rsid w:val="006D523E"/>
    <w:rsid w:val="006E2B47"/>
    <w:rsid w:val="006E2C83"/>
    <w:rsid w:val="006E3D3B"/>
    <w:rsid w:val="006E43B6"/>
    <w:rsid w:val="006E53F6"/>
    <w:rsid w:val="006F0032"/>
    <w:rsid w:val="006F1D40"/>
    <w:rsid w:val="006F3E88"/>
    <w:rsid w:val="006F4330"/>
    <w:rsid w:val="006F5FC0"/>
    <w:rsid w:val="006F6AA9"/>
    <w:rsid w:val="00700410"/>
    <w:rsid w:val="00701C31"/>
    <w:rsid w:val="007033CE"/>
    <w:rsid w:val="007043DF"/>
    <w:rsid w:val="007050CC"/>
    <w:rsid w:val="00716DC2"/>
    <w:rsid w:val="00717014"/>
    <w:rsid w:val="0072226E"/>
    <w:rsid w:val="007228E7"/>
    <w:rsid w:val="0072644E"/>
    <w:rsid w:val="007321D5"/>
    <w:rsid w:val="007334A5"/>
    <w:rsid w:val="00735590"/>
    <w:rsid w:val="00735FB0"/>
    <w:rsid w:val="0074085F"/>
    <w:rsid w:val="007435FF"/>
    <w:rsid w:val="007471F8"/>
    <w:rsid w:val="00752E02"/>
    <w:rsid w:val="00755752"/>
    <w:rsid w:val="007561E3"/>
    <w:rsid w:val="007563AF"/>
    <w:rsid w:val="007600B0"/>
    <w:rsid w:val="007613D3"/>
    <w:rsid w:val="00770ADB"/>
    <w:rsid w:val="00772B13"/>
    <w:rsid w:val="00773DC8"/>
    <w:rsid w:val="007822DA"/>
    <w:rsid w:val="007842F1"/>
    <w:rsid w:val="00785E87"/>
    <w:rsid w:val="0078722B"/>
    <w:rsid w:val="00787C0C"/>
    <w:rsid w:val="00787C6B"/>
    <w:rsid w:val="00790FBE"/>
    <w:rsid w:val="007930CC"/>
    <w:rsid w:val="0079339C"/>
    <w:rsid w:val="0079586E"/>
    <w:rsid w:val="007974DC"/>
    <w:rsid w:val="007A0583"/>
    <w:rsid w:val="007A21F4"/>
    <w:rsid w:val="007A36AC"/>
    <w:rsid w:val="007A39B5"/>
    <w:rsid w:val="007B3159"/>
    <w:rsid w:val="007B4303"/>
    <w:rsid w:val="007B5103"/>
    <w:rsid w:val="007B51CD"/>
    <w:rsid w:val="007C7B73"/>
    <w:rsid w:val="007C7B93"/>
    <w:rsid w:val="007D00CD"/>
    <w:rsid w:val="007D0573"/>
    <w:rsid w:val="007D36D5"/>
    <w:rsid w:val="007E13A2"/>
    <w:rsid w:val="007E778D"/>
    <w:rsid w:val="008007D1"/>
    <w:rsid w:val="0080409C"/>
    <w:rsid w:val="00805416"/>
    <w:rsid w:val="008079BC"/>
    <w:rsid w:val="00810BDB"/>
    <w:rsid w:val="008112EB"/>
    <w:rsid w:val="0081192F"/>
    <w:rsid w:val="00813CC2"/>
    <w:rsid w:val="00814DB4"/>
    <w:rsid w:val="00820387"/>
    <w:rsid w:val="00820493"/>
    <w:rsid w:val="008246A5"/>
    <w:rsid w:val="00826565"/>
    <w:rsid w:val="0082760C"/>
    <w:rsid w:val="008356C3"/>
    <w:rsid w:val="00836932"/>
    <w:rsid w:val="00845619"/>
    <w:rsid w:val="00850E6D"/>
    <w:rsid w:val="008527D7"/>
    <w:rsid w:val="00853D09"/>
    <w:rsid w:val="008603CB"/>
    <w:rsid w:val="00860ED4"/>
    <w:rsid w:val="00863AFF"/>
    <w:rsid w:val="0086512A"/>
    <w:rsid w:val="008654CD"/>
    <w:rsid w:val="00866943"/>
    <w:rsid w:val="00877A5E"/>
    <w:rsid w:val="008852E7"/>
    <w:rsid w:val="008868C4"/>
    <w:rsid w:val="0089163F"/>
    <w:rsid w:val="008A2D8E"/>
    <w:rsid w:val="008A65F8"/>
    <w:rsid w:val="008B349A"/>
    <w:rsid w:val="008B6DF9"/>
    <w:rsid w:val="008B7ED9"/>
    <w:rsid w:val="008C0C69"/>
    <w:rsid w:val="008C4709"/>
    <w:rsid w:val="008D1EA4"/>
    <w:rsid w:val="008D543F"/>
    <w:rsid w:val="008E09C1"/>
    <w:rsid w:val="008E3F91"/>
    <w:rsid w:val="008E6368"/>
    <w:rsid w:val="008E7C74"/>
    <w:rsid w:val="008F1049"/>
    <w:rsid w:val="008F6EFE"/>
    <w:rsid w:val="008F709C"/>
    <w:rsid w:val="00900DA5"/>
    <w:rsid w:val="0090190C"/>
    <w:rsid w:val="00902BC7"/>
    <w:rsid w:val="0090346E"/>
    <w:rsid w:val="009050BB"/>
    <w:rsid w:val="00913800"/>
    <w:rsid w:val="00916872"/>
    <w:rsid w:val="0093262A"/>
    <w:rsid w:val="009333DF"/>
    <w:rsid w:val="00933DA6"/>
    <w:rsid w:val="009346DC"/>
    <w:rsid w:val="009363D6"/>
    <w:rsid w:val="00941C43"/>
    <w:rsid w:val="00945549"/>
    <w:rsid w:val="00946B82"/>
    <w:rsid w:val="00946EE8"/>
    <w:rsid w:val="00951287"/>
    <w:rsid w:val="00951F58"/>
    <w:rsid w:val="00953DC6"/>
    <w:rsid w:val="00954D78"/>
    <w:rsid w:val="00967B2C"/>
    <w:rsid w:val="00994D58"/>
    <w:rsid w:val="0099744E"/>
    <w:rsid w:val="009B09D0"/>
    <w:rsid w:val="009B1A06"/>
    <w:rsid w:val="009B44C9"/>
    <w:rsid w:val="009B528F"/>
    <w:rsid w:val="009B54CA"/>
    <w:rsid w:val="009C1929"/>
    <w:rsid w:val="009C1DF2"/>
    <w:rsid w:val="009C5851"/>
    <w:rsid w:val="009C6423"/>
    <w:rsid w:val="009D2E26"/>
    <w:rsid w:val="009D62C0"/>
    <w:rsid w:val="009D67D4"/>
    <w:rsid w:val="009E6E9A"/>
    <w:rsid w:val="009F148D"/>
    <w:rsid w:val="009F3EF3"/>
    <w:rsid w:val="009F56EC"/>
    <w:rsid w:val="009F7369"/>
    <w:rsid w:val="00A03D22"/>
    <w:rsid w:val="00A04403"/>
    <w:rsid w:val="00A102A2"/>
    <w:rsid w:val="00A10EC1"/>
    <w:rsid w:val="00A12DEC"/>
    <w:rsid w:val="00A130D4"/>
    <w:rsid w:val="00A20C65"/>
    <w:rsid w:val="00A20D5C"/>
    <w:rsid w:val="00A21FB9"/>
    <w:rsid w:val="00A23380"/>
    <w:rsid w:val="00A3391B"/>
    <w:rsid w:val="00A34C09"/>
    <w:rsid w:val="00A3586F"/>
    <w:rsid w:val="00A362E5"/>
    <w:rsid w:val="00A367F2"/>
    <w:rsid w:val="00A40D89"/>
    <w:rsid w:val="00A42DA9"/>
    <w:rsid w:val="00A505A6"/>
    <w:rsid w:val="00A523B8"/>
    <w:rsid w:val="00A53483"/>
    <w:rsid w:val="00A53DA9"/>
    <w:rsid w:val="00A61100"/>
    <w:rsid w:val="00A626D1"/>
    <w:rsid w:val="00A62FA1"/>
    <w:rsid w:val="00A6464F"/>
    <w:rsid w:val="00A72775"/>
    <w:rsid w:val="00A81638"/>
    <w:rsid w:val="00A94BE5"/>
    <w:rsid w:val="00A94EB6"/>
    <w:rsid w:val="00A97869"/>
    <w:rsid w:val="00AA29F8"/>
    <w:rsid w:val="00AA30CE"/>
    <w:rsid w:val="00AA6567"/>
    <w:rsid w:val="00AB24FC"/>
    <w:rsid w:val="00AB2B4A"/>
    <w:rsid w:val="00AB3A93"/>
    <w:rsid w:val="00AC4525"/>
    <w:rsid w:val="00AC5837"/>
    <w:rsid w:val="00AC69F6"/>
    <w:rsid w:val="00AD6D24"/>
    <w:rsid w:val="00AE418A"/>
    <w:rsid w:val="00AE7121"/>
    <w:rsid w:val="00AF22BE"/>
    <w:rsid w:val="00AF22D8"/>
    <w:rsid w:val="00AF2FF4"/>
    <w:rsid w:val="00AF49C3"/>
    <w:rsid w:val="00B07A92"/>
    <w:rsid w:val="00B1208C"/>
    <w:rsid w:val="00B12A4B"/>
    <w:rsid w:val="00B15B21"/>
    <w:rsid w:val="00B16365"/>
    <w:rsid w:val="00B17B01"/>
    <w:rsid w:val="00B205F4"/>
    <w:rsid w:val="00B22EEC"/>
    <w:rsid w:val="00B334ED"/>
    <w:rsid w:val="00B36DC1"/>
    <w:rsid w:val="00B4172B"/>
    <w:rsid w:val="00B4215B"/>
    <w:rsid w:val="00B44F23"/>
    <w:rsid w:val="00B47F1C"/>
    <w:rsid w:val="00B50678"/>
    <w:rsid w:val="00B50FD7"/>
    <w:rsid w:val="00B54202"/>
    <w:rsid w:val="00B5509C"/>
    <w:rsid w:val="00B5757A"/>
    <w:rsid w:val="00B57C1A"/>
    <w:rsid w:val="00B62F8A"/>
    <w:rsid w:val="00B6581C"/>
    <w:rsid w:val="00B66B08"/>
    <w:rsid w:val="00B66D44"/>
    <w:rsid w:val="00B70299"/>
    <w:rsid w:val="00B722F7"/>
    <w:rsid w:val="00B76D7E"/>
    <w:rsid w:val="00B80E09"/>
    <w:rsid w:val="00B86A6A"/>
    <w:rsid w:val="00B909F2"/>
    <w:rsid w:val="00B94172"/>
    <w:rsid w:val="00B94F06"/>
    <w:rsid w:val="00B95A93"/>
    <w:rsid w:val="00B97EC7"/>
    <w:rsid w:val="00BA05F9"/>
    <w:rsid w:val="00BA4A17"/>
    <w:rsid w:val="00BB1A40"/>
    <w:rsid w:val="00BB3953"/>
    <w:rsid w:val="00BB3B8E"/>
    <w:rsid w:val="00BB47FF"/>
    <w:rsid w:val="00BC1E1F"/>
    <w:rsid w:val="00BC3C4D"/>
    <w:rsid w:val="00BC4D55"/>
    <w:rsid w:val="00BC6414"/>
    <w:rsid w:val="00BC703D"/>
    <w:rsid w:val="00BD10F7"/>
    <w:rsid w:val="00BD120A"/>
    <w:rsid w:val="00BD1799"/>
    <w:rsid w:val="00BD2F20"/>
    <w:rsid w:val="00BD5AEB"/>
    <w:rsid w:val="00BD6197"/>
    <w:rsid w:val="00BD70B7"/>
    <w:rsid w:val="00BE3D8D"/>
    <w:rsid w:val="00BF0B98"/>
    <w:rsid w:val="00BF140E"/>
    <w:rsid w:val="00BF5C43"/>
    <w:rsid w:val="00BF6330"/>
    <w:rsid w:val="00C01FA8"/>
    <w:rsid w:val="00C06B95"/>
    <w:rsid w:val="00C11ADF"/>
    <w:rsid w:val="00C12C1A"/>
    <w:rsid w:val="00C16B14"/>
    <w:rsid w:val="00C16DCF"/>
    <w:rsid w:val="00C201B7"/>
    <w:rsid w:val="00C20FEF"/>
    <w:rsid w:val="00C21149"/>
    <w:rsid w:val="00C21F4F"/>
    <w:rsid w:val="00C27238"/>
    <w:rsid w:val="00C3108D"/>
    <w:rsid w:val="00C327E5"/>
    <w:rsid w:val="00C35ECE"/>
    <w:rsid w:val="00C37F6D"/>
    <w:rsid w:val="00C414C1"/>
    <w:rsid w:val="00C43E64"/>
    <w:rsid w:val="00C50486"/>
    <w:rsid w:val="00C55501"/>
    <w:rsid w:val="00C55821"/>
    <w:rsid w:val="00C576CF"/>
    <w:rsid w:val="00C61958"/>
    <w:rsid w:val="00C629E2"/>
    <w:rsid w:val="00C71D3A"/>
    <w:rsid w:val="00C71DA1"/>
    <w:rsid w:val="00C771EA"/>
    <w:rsid w:val="00C777FB"/>
    <w:rsid w:val="00C8109E"/>
    <w:rsid w:val="00C84362"/>
    <w:rsid w:val="00C8571A"/>
    <w:rsid w:val="00C86A50"/>
    <w:rsid w:val="00C9135E"/>
    <w:rsid w:val="00C94251"/>
    <w:rsid w:val="00C94806"/>
    <w:rsid w:val="00C94AF8"/>
    <w:rsid w:val="00C9728B"/>
    <w:rsid w:val="00CA04AF"/>
    <w:rsid w:val="00CA3626"/>
    <w:rsid w:val="00CB03BD"/>
    <w:rsid w:val="00CB1DE4"/>
    <w:rsid w:val="00CB36D1"/>
    <w:rsid w:val="00CB6E99"/>
    <w:rsid w:val="00CC21BB"/>
    <w:rsid w:val="00CC47F8"/>
    <w:rsid w:val="00CD1BD2"/>
    <w:rsid w:val="00CD2A15"/>
    <w:rsid w:val="00CD4619"/>
    <w:rsid w:val="00CD4F33"/>
    <w:rsid w:val="00CD5298"/>
    <w:rsid w:val="00CD5846"/>
    <w:rsid w:val="00CD77D4"/>
    <w:rsid w:val="00CE514C"/>
    <w:rsid w:val="00CF1EF3"/>
    <w:rsid w:val="00CF740C"/>
    <w:rsid w:val="00D0184C"/>
    <w:rsid w:val="00D02AF8"/>
    <w:rsid w:val="00D07670"/>
    <w:rsid w:val="00D100AE"/>
    <w:rsid w:val="00D174C2"/>
    <w:rsid w:val="00D23F1E"/>
    <w:rsid w:val="00D24C5A"/>
    <w:rsid w:val="00D271AF"/>
    <w:rsid w:val="00D503C8"/>
    <w:rsid w:val="00D53ED3"/>
    <w:rsid w:val="00D60E79"/>
    <w:rsid w:val="00D63EF5"/>
    <w:rsid w:val="00D6412D"/>
    <w:rsid w:val="00D675E4"/>
    <w:rsid w:val="00D730B3"/>
    <w:rsid w:val="00D74DED"/>
    <w:rsid w:val="00D7575E"/>
    <w:rsid w:val="00D76CB5"/>
    <w:rsid w:val="00D77429"/>
    <w:rsid w:val="00D83B5B"/>
    <w:rsid w:val="00D844FA"/>
    <w:rsid w:val="00D87688"/>
    <w:rsid w:val="00D976AB"/>
    <w:rsid w:val="00DA566C"/>
    <w:rsid w:val="00DB1B9F"/>
    <w:rsid w:val="00DB287B"/>
    <w:rsid w:val="00DB62A6"/>
    <w:rsid w:val="00DD2966"/>
    <w:rsid w:val="00DD5464"/>
    <w:rsid w:val="00DD5985"/>
    <w:rsid w:val="00DD6CCD"/>
    <w:rsid w:val="00DE0DC1"/>
    <w:rsid w:val="00DE26E9"/>
    <w:rsid w:val="00DE6E16"/>
    <w:rsid w:val="00DE6EA7"/>
    <w:rsid w:val="00DF123A"/>
    <w:rsid w:val="00DF54BC"/>
    <w:rsid w:val="00DF5ED0"/>
    <w:rsid w:val="00E00AD9"/>
    <w:rsid w:val="00E130FB"/>
    <w:rsid w:val="00E15152"/>
    <w:rsid w:val="00E22D2B"/>
    <w:rsid w:val="00E23DFD"/>
    <w:rsid w:val="00E24065"/>
    <w:rsid w:val="00E2638E"/>
    <w:rsid w:val="00E30800"/>
    <w:rsid w:val="00E314D3"/>
    <w:rsid w:val="00E32FCC"/>
    <w:rsid w:val="00E34F98"/>
    <w:rsid w:val="00E3521E"/>
    <w:rsid w:val="00E357E0"/>
    <w:rsid w:val="00E36C98"/>
    <w:rsid w:val="00E4052E"/>
    <w:rsid w:val="00E416E3"/>
    <w:rsid w:val="00E442CE"/>
    <w:rsid w:val="00E461DC"/>
    <w:rsid w:val="00E50512"/>
    <w:rsid w:val="00E526B9"/>
    <w:rsid w:val="00E551EE"/>
    <w:rsid w:val="00E56998"/>
    <w:rsid w:val="00E60772"/>
    <w:rsid w:val="00E6078E"/>
    <w:rsid w:val="00E60BF6"/>
    <w:rsid w:val="00E611CB"/>
    <w:rsid w:val="00E70CF5"/>
    <w:rsid w:val="00E74842"/>
    <w:rsid w:val="00E90B6A"/>
    <w:rsid w:val="00E92A21"/>
    <w:rsid w:val="00E96A88"/>
    <w:rsid w:val="00E96EC5"/>
    <w:rsid w:val="00E97F3C"/>
    <w:rsid w:val="00EA44CF"/>
    <w:rsid w:val="00EA7B87"/>
    <w:rsid w:val="00EB0988"/>
    <w:rsid w:val="00EC4E70"/>
    <w:rsid w:val="00EC5E13"/>
    <w:rsid w:val="00EC62AA"/>
    <w:rsid w:val="00ED12B0"/>
    <w:rsid w:val="00ED1A80"/>
    <w:rsid w:val="00ED1C5B"/>
    <w:rsid w:val="00EE283C"/>
    <w:rsid w:val="00EE383F"/>
    <w:rsid w:val="00EF25D4"/>
    <w:rsid w:val="00EF41A0"/>
    <w:rsid w:val="00EF4CB4"/>
    <w:rsid w:val="00EF6033"/>
    <w:rsid w:val="00EF64E1"/>
    <w:rsid w:val="00F038F9"/>
    <w:rsid w:val="00F0423A"/>
    <w:rsid w:val="00F0491B"/>
    <w:rsid w:val="00F0666A"/>
    <w:rsid w:val="00F070BE"/>
    <w:rsid w:val="00F101E6"/>
    <w:rsid w:val="00F14D98"/>
    <w:rsid w:val="00F15AB4"/>
    <w:rsid w:val="00F16A92"/>
    <w:rsid w:val="00F3311A"/>
    <w:rsid w:val="00F334EB"/>
    <w:rsid w:val="00F349B8"/>
    <w:rsid w:val="00F359AF"/>
    <w:rsid w:val="00F36ED1"/>
    <w:rsid w:val="00F41E78"/>
    <w:rsid w:val="00F43F03"/>
    <w:rsid w:val="00F474A5"/>
    <w:rsid w:val="00F56981"/>
    <w:rsid w:val="00F57C89"/>
    <w:rsid w:val="00F65715"/>
    <w:rsid w:val="00F711CD"/>
    <w:rsid w:val="00F76579"/>
    <w:rsid w:val="00F76BFF"/>
    <w:rsid w:val="00F76F01"/>
    <w:rsid w:val="00F76F34"/>
    <w:rsid w:val="00F77AE3"/>
    <w:rsid w:val="00F8203F"/>
    <w:rsid w:val="00F86322"/>
    <w:rsid w:val="00F927CA"/>
    <w:rsid w:val="00FA3038"/>
    <w:rsid w:val="00FA41FB"/>
    <w:rsid w:val="00FA6F3A"/>
    <w:rsid w:val="00FB00A1"/>
    <w:rsid w:val="00FB37B4"/>
    <w:rsid w:val="00FB4CDE"/>
    <w:rsid w:val="00FC0448"/>
    <w:rsid w:val="00FC1617"/>
    <w:rsid w:val="00FD29E9"/>
    <w:rsid w:val="00FD4431"/>
    <w:rsid w:val="00FD473B"/>
    <w:rsid w:val="00FE1E9C"/>
    <w:rsid w:val="00FF13A8"/>
    <w:rsid w:val="00FF174B"/>
    <w:rsid w:val="00F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C4E70"/>
    <w:pPr>
      <w:jc w:val="both"/>
    </w:pPr>
    <w:rPr>
      <w:rFonts w:ascii="Times New Roman" w:hAnsi="Times New Roman"/>
      <w:sz w:val="24"/>
    </w:rPr>
  </w:style>
  <w:style w:type="paragraph" w:styleId="Nagwek1">
    <w:name w:val="heading 1"/>
    <w:next w:val="Normalny"/>
    <w:link w:val="Nagwek1Znak"/>
    <w:qFormat/>
    <w:rsid w:val="00EC4E70"/>
    <w:pPr>
      <w:keepNext/>
      <w:tabs>
        <w:tab w:val="num" w:pos="284"/>
      </w:tabs>
      <w:suppressAutoHyphens/>
      <w:autoSpaceDE w:val="0"/>
      <w:spacing w:before="120" w:after="120" w:line="240" w:lineRule="auto"/>
      <w:ind w:left="284" w:hanging="284"/>
      <w:jc w:val="both"/>
      <w:outlineLvl w:val="0"/>
    </w:pPr>
    <w:rPr>
      <w:rFonts w:ascii="Times New Roman" w:eastAsia="Times New Roman" w:hAnsi="Times New Roman" w:cs="Times New Roman"/>
      <w:smallCaps/>
      <w:sz w:val="24"/>
      <w:szCs w:val="20"/>
      <w:lang w:val="en-US" w:eastAsia="ar-SA"/>
    </w:rPr>
  </w:style>
  <w:style w:type="paragraph" w:styleId="Nagwek3">
    <w:name w:val="heading 3"/>
    <w:basedOn w:val="Normalny"/>
    <w:next w:val="Normalny"/>
    <w:link w:val="Nagwek3Znak"/>
    <w:uiPriority w:val="9"/>
    <w:semiHidden/>
    <w:unhideWhenUsed/>
    <w:qFormat/>
    <w:rsid w:val="00646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52E7"/>
    <w:pPr>
      <w:ind w:left="720"/>
      <w:contextualSpacing/>
    </w:pPr>
  </w:style>
  <w:style w:type="character" w:customStyle="1" w:styleId="Nagwek1Znak">
    <w:name w:val="Nagłówek 1 Znak"/>
    <w:basedOn w:val="Domylnaczcionkaakapitu"/>
    <w:link w:val="Nagwek1"/>
    <w:rsid w:val="00EC4E70"/>
    <w:rPr>
      <w:rFonts w:ascii="Times New Roman" w:eastAsia="Times New Roman" w:hAnsi="Times New Roman" w:cs="Times New Roman"/>
      <w:smallCaps/>
      <w:sz w:val="24"/>
      <w:szCs w:val="20"/>
      <w:lang w:val="en-US" w:eastAsia="ar-SA"/>
    </w:rPr>
  </w:style>
  <w:style w:type="character" w:customStyle="1" w:styleId="absresume">
    <w:name w:val="abs_resume"/>
    <w:basedOn w:val="Domylnaczcionkaakapitu"/>
    <w:rsid w:val="006B1780"/>
  </w:style>
  <w:style w:type="paragraph" w:styleId="Nagwek">
    <w:name w:val="header"/>
    <w:basedOn w:val="Normalny"/>
    <w:link w:val="NagwekZnak"/>
    <w:uiPriority w:val="99"/>
    <w:semiHidden/>
    <w:unhideWhenUsed/>
    <w:rsid w:val="00B76D7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76D7E"/>
    <w:rPr>
      <w:rFonts w:ascii="Times New Roman" w:hAnsi="Times New Roman"/>
      <w:sz w:val="24"/>
    </w:rPr>
  </w:style>
  <w:style w:type="paragraph" w:styleId="Stopka">
    <w:name w:val="footer"/>
    <w:basedOn w:val="Normalny"/>
    <w:link w:val="StopkaZnak"/>
    <w:uiPriority w:val="99"/>
    <w:unhideWhenUsed/>
    <w:rsid w:val="00B76D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76D7E"/>
    <w:rPr>
      <w:rFonts w:ascii="Times New Roman" w:hAnsi="Times New Roman"/>
      <w:sz w:val="24"/>
    </w:rPr>
  </w:style>
  <w:style w:type="character" w:styleId="Hipercze">
    <w:name w:val="Hyperlink"/>
    <w:basedOn w:val="Domylnaczcionkaakapitu"/>
    <w:rsid w:val="00127CC6"/>
    <w:rPr>
      <w:color w:val="0000FF"/>
      <w:u w:val="single"/>
    </w:rPr>
  </w:style>
  <w:style w:type="paragraph" w:styleId="Tekstdymka">
    <w:name w:val="Balloon Text"/>
    <w:basedOn w:val="Normalny"/>
    <w:link w:val="TekstdymkaZnak"/>
    <w:uiPriority w:val="99"/>
    <w:semiHidden/>
    <w:unhideWhenUsed/>
    <w:rsid w:val="00900DA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00DA5"/>
    <w:rPr>
      <w:rFonts w:ascii="Tahoma" w:hAnsi="Tahoma" w:cs="Tahoma"/>
      <w:sz w:val="16"/>
      <w:szCs w:val="16"/>
    </w:rPr>
  </w:style>
  <w:style w:type="paragraph" w:customStyle="1" w:styleId="Tabletitel">
    <w:name w:val="Table titel"/>
    <w:basedOn w:val="Normalny"/>
    <w:rsid w:val="002377E3"/>
    <w:pPr>
      <w:tabs>
        <w:tab w:val="left" w:pos="180"/>
      </w:tabs>
      <w:suppressAutoHyphens/>
      <w:autoSpaceDE w:val="0"/>
      <w:spacing w:after="60" w:line="240" w:lineRule="auto"/>
      <w:jc w:val="center"/>
    </w:pPr>
    <w:rPr>
      <w:rFonts w:eastAsia="Times New Roman" w:cs="Times New Roman"/>
      <w:smallCaps/>
      <w:sz w:val="16"/>
      <w:szCs w:val="16"/>
      <w:lang w:val="en-US" w:eastAsia="ar-SA"/>
    </w:rPr>
  </w:style>
  <w:style w:type="paragraph" w:customStyle="1" w:styleId="Table">
    <w:name w:val="Table"/>
    <w:basedOn w:val="Tabletitel"/>
    <w:rsid w:val="002377E3"/>
    <w:pPr>
      <w:spacing w:after="0"/>
    </w:pPr>
    <w:rPr>
      <w:sz w:val="20"/>
    </w:rPr>
  </w:style>
  <w:style w:type="paragraph" w:customStyle="1" w:styleId="Nagwek10">
    <w:name w:val="Nagłówek1"/>
    <w:basedOn w:val="Normalny"/>
    <w:rsid w:val="008E6368"/>
    <w:pPr>
      <w:suppressAutoHyphens/>
      <w:spacing w:before="120" w:after="120" w:line="240" w:lineRule="auto"/>
      <w:jc w:val="center"/>
    </w:pPr>
    <w:rPr>
      <w:rFonts w:eastAsia="Times New Roman" w:cs="Times New Roman"/>
      <w:smallCaps/>
      <w:sz w:val="20"/>
      <w:szCs w:val="24"/>
      <w:lang w:val="de-DE" w:eastAsia="ar-SA"/>
    </w:rPr>
  </w:style>
  <w:style w:type="paragraph" w:styleId="NormalnyWeb">
    <w:name w:val="Normal (Web)"/>
    <w:basedOn w:val="Normalny"/>
    <w:uiPriority w:val="99"/>
    <w:semiHidden/>
    <w:unhideWhenUsed/>
    <w:rsid w:val="00A20D5C"/>
    <w:pPr>
      <w:spacing w:after="0" w:line="240" w:lineRule="auto"/>
      <w:jc w:val="left"/>
    </w:pPr>
    <w:rPr>
      <w:rFonts w:eastAsia="Times New Roman" w:cs="Times New Roman"/>
      <w:szCs w:val="24"/>
      <w:lang w:val="en-GB" w:eastAsia="en-GB"/>
    </w:rPr>
  </w:style>
  <w:style w:type="paragraph" w:styleId="Poprawka">
    <w:name w:val="Revision"/>
    <w:hidden/>
    <w:uiPriority w:val="99"/>
    <w:semiHidden/>
    <w:rsid w:val="0089163F"/>
    <w:pPr>
      <w:spacing w:after="0" w:line="240" w:lineRule="auto"/>
    </w:pPr>
    <w:rPr>
      <w:rFonts w:ascii="Times New Roman" w:hAnsi="Times New Roman"/>
      <w:sz w:val="24"/>
    </w:rPr>
  </w:style>
  <w:style w:type="character" w:customStyle="1" w:styleId="Nagwek3Znak">
    <w:name w:val="Nagłówek 3 Znak"/>
    <w:basedOn w:val="Domylnaczcionkaakapitu"/>
    <w:link w:val="Nagwek3"/>
    <w:uiPriority w:val="9"/>
    <w:semiHidden/>
    <w:rsid w:val="00646A56"/>
    <w:rPr>
      <w:rFonts w:asciiTheme="majorHAnsi" w:eastAsiaTheme="majorEastAsia" w:hAnsiTheme="majorHAnsi" w:cstheme="majorBidi"/>
      <w:b/>
      <w:bCs/>
      <w:color w:val="4F81BD" w:themeColor="accent1"/>
      <w:sz w:val="24"/>
    </w:rPr>
  </w:style>
  <w:style w:type="paragraph" w:styleId="Bibliografia">
    <w:name w:val="Bibliography"/>
    <w:basedOn w:val="Normalny"/>
    <w:next w:val="Normalny"/>
    <w:uiPriority w:val="37"/>
    <w:unhideWhenUsed/>
    <w:rsid w:val="001E484A"/>
    <w:pPr>
      <w:tabs>
        <w:tab w:val="left" w:pos="384"/>
      </w:tabs>
      <w:spacing w:after="0" w:line="240" w:lineRule="auto"/>
      <w:ind w:left="384" w:hanging="384"/>
    </w:pPr>
  </w:style>
  <w:style w:type="character" w:customStyle="1" w:styleId="shorttext">
    <w:name w:val="short_text"/>
    <w:basedOn w:val="Domylnaczcionkaakapitu"/>
    <w:rsid w:val="005278B5"/>
  </w:style>
  <w:style w:type="character" w:customStyle="1" w:styleId="hps">
    <w:name w:val="hps"/>
    <w:basedOn w:val="Domylnaczcionkaakapitu"/>
    <w:rsid w:val="00527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C4E70"/>
    <w:pPr>
      <w:jc w:val="both"/>
    </w:pPr>
    <w:rPr>
      <w:rFonts w:ascii="Times New Roman" w:hAnsi="Times New Roman"/>
      <w:sz w:val="24"/>
    </w:rPr>
  </w:style>
  <w:style w:type="paragraph" w:styleId="Nagwek1">
    <w:name w:val="heading 1"/>
    <w:next w:val="Normalny"/>
    <w:link w:val="Nagwek1Znak"/>
    <w:qFormat/>
    <w:rsid w:val="00EC4E70"/>
    <w:pPr>
      <w:keepNext/>
      <w:tabs>
        <w:tab w:val="num" w:pos="284"/>
      </w:tabs>
      <w:suppressAutoHyphens/>
      <w:autoSpaceDE w:val="0"/>
      <w:spacing w:before="120" w:after="120" w:line="240" w:lineRule="auto"/>
      <w:ind w:left="284" w:hanging="284"/>
      <w:jc w:val="both"/>
      <w:outlineLvl w:val="0"/>
    </w:pPr>
    <w:rPr>
      <w:rFonts w:ascii="Times New Roman" w:eastAsia="Times New Roman" w:hAnsi="Times New Roman" w:cs="Times New Roman"/>
      <w:smallCaps/>
      <w:sz w:val="24"/>
      <w:szCs w:val="20"/>
      <w:lang w:val="en-US" w:eastAsia="ar-SA"/>
    </w:rPr>
  </w:style>
  <w:style w:type="paragraph" w:styleId="Nagwek3">
    <w:name w:val="heading 3"/>
    <w:basedOn w:val="Normalny"/>
    <w:next w:val="Normalny"/>
    <w:link w:val="Nagwek3Znak"/>
    <w:uiPriority w:val="9"/>
    <w:semiHidden/>
    <w:unhideWhenUsed/>
    <w:qFormat/>
    <w:rsid w:val="00646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852E7"/>
    <w:pPr>
      <w:ind w:left="720"/>
      <w:contextualSpacing/>
    </w:pPr>
  </w:style>
  <w:style w:type="character" w:customStyle="1" w:styleId="Nagwek1Znak">
    <w:name w:val="Nagłówek 1 Znak"/>
    <w:basedOn w:val="Domylnaczcionkaakapitu"/>
    <w:link w:val="Nagwek1"/>
    <w:rsid w:val="00EC4E70"/>
    <w:rPr>
      <w:rFonts w:ascii="Times New Roman" w:eastAsia="Times New Roman" w:hAnsi="Times New Roman" w:cs="Times New Roman"/>
      <w:smallCaps/>
      <w:sz w:val="24"/>
      <w:szCs w:val="20"/>
      <w:lang w:val="en-US" w:eastAsia="ar-SA"/>
    </w:rPr>
  </w:style>
  <w:style w:type="character" w:customStyle="1" w:styleId="absresume">
    <w:name w:val="abs_resume"/>
    <w:basedOn w:val="Domylnaczcionkaakapitu"/>
    <w:rsid w:val="006B1780"/>
  </w:style>
  <w:style w:type="paragraph" w:styleId="Nagwek">
    <w:name w:val="header"/>
    <w:basedOn w:val="Normalny"/>
    <w:link w:val="NagwekZnak"/>
    <w:uiPriority w:val="99"/>
    <w:semiHidden/>
    <w:unhideWhenUsed/>
    <w:rsid w:val="00B76D7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76D7E"/>
    <w:rPr>
      <w:rFonts w:ascii="Times New Roman" w:hAnsi="Times New Roman"/>
      <w:sz w:val="24"/>
    </w:rPr>
  </w:style>
  <w:style w:type="paragraph" w:styleId="Stopka">
    <w:name w:val="footer"/>
    <w:basedOn w:val="Normalny"/>
    <w:link w:val="StopkaZnak"/>
    <w:uiPriority w:val="99"/>
    <w:unhideWhenUsed/>
    <w:rsid w:val="00B76D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76D7E"/>
    <w:rPr>
      <w:rFonts w:ascii="Times New Roman" w:hAnsi="Times New Roman"/>
      <w:sz w:val="24"/>
    </w:rPr>
  </w:style>
  <w:style w:type="character" w:styleId="Hipercze">
    <w:name w:val="Hyperlink"/>
    <w:basedOn w:val="Domylnaczcionkaakapitu"/>
    <w:rsid w:val="00127CC6"/>
    <w:rPr>
      <w:color w:val="0000FF"/>
      <w:u w:val="single"/>
    </w:rPr>
  </w:style>
  <w:style w:type="paragraph" w:styleId="Tekstdymka">
    <w:name w:val="Balloon Text"/>
    <w:basedOn w:val="Normalny"/>
    <w:link w:val="TekstdymkaZnak"/>
    <w:uiPriority w:val="99"/>
    <w:semiHidden/>
    <w:unhideWhenUsed/>
    <w:rsid w:val="00900DA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00DA5"/>
    <w:rPr>
      <w:rFonts w:ascii="Tahoma" w:hAnsi="Tahoma" w:cs="Tahoma"/>
      <w:sz w:val="16"/>
      <w:szCs w:val="16"/>
    </w:rPr>
  </w:style>
  <w:style w:type="paragraph" w:customStyle="1" w:styleId="Tabletitel">
    <w:name w:val="Table titel"/>
    <w:basedOn w:val="Normalny"/>
    <w:rsid w:val="002377E3"/>
    <w:pPr>
      <w:tabs>
        <w:tab w:val="left" w:pos="180"/>
      </w:tabs>
      <w:suppressAutoHyphens/>
      <w:autoSpaceDE w:val="0"/>
      <w:spacing w:after="60" w:line="240" w:lineRule="auto"/>
      <w:jc w:val="center"/>
    </w:pPr>
    <w:rPr>
      <w:rFonts w:eastAsia="Times New Roman" w:cs="Times New Roman"/>
      <w:smallCaps/>
      <w:sz w:val="16"/>
      <w:szCs w:val="16"/>
      <w:lang w:val="en-US" w:eastAsia="ar-SA"/>
    </w:rPr>
  </w:style>
  <w:style w:type="paragraph" w:customStyle="1" w:styleId="Table">
    <w:name w:val="Table"/>
    <w:basedOn w:val="Tabletitel"/>
    <w:rsid w:val="002377E3"/>
    <w:pPr>
      <w:spacing w:after="0"/>
    </w:pPr>
    <w:rPr>
      <w:sz w:val="20"/>
    </w:rPr>
  </w:style>
  <w:style w:type="paragraph" w:customStyle="1" w:styleId="Nagwek10">
    <w:name w:val="Nagłówek1"/>
    <w:basedOn w:val="Normalny"/>
    <w:rsid w:val="008E6368"/>
    <w:pPr>
      <w:suppressAutoHyphens/>
      <w:spacing w:before="120" w:after="120" w:line="240" w:lineRule="auto"/>
      <w:jc w:val="center"/>
    </w:pPr>
    <w:rPr>
      <w:rFonts w:eastAsia="Times New Roman" w:cs="Times New Roman"/>
      <w:smallCaps/>
      <w:sz w:val="20"/>
      <w:szCs w:val="24"/>
      <w:lang w:val="de-DE" w:eastAsia="ar-SA"/>
    </w:rPr>
  </w:style>
  <w:style w:type="paragraph" w:styleId="NormalnyWeb">
    <w:name w:val="Normal (Web)"/>
    <w:basedOn w:val="Normalny"/>
    <w:uiPriority w:val="99"/>
    <w:semiHidden/>
    <w:unhideWhenUsed/>
    <w:rsid w:val="00A20D5C"/>
    <w:pPr>
      <w:spacing w:after="0" w:line="240" w:lineRule="auto"/>
      <w:jc w:val="left"/>
    </w:pPr>
    <w:rPr>
      <w:rFonts w:eastAsia="Times New Roman" w:cs="Times New Roman"/>
      <w:szCs w:val="24"/>
      <w:lang w:val="en-GB" w:eastAsia="en-GB"/>
    </w:rPr>
  </w:style>
  <w:style w:type="paragraph" w:styleId="Poprawka">
    <w:name w:val="Revision"/>
    <w:hidden/>
    <w:uiPriority w:val="99"/>
    <w:semiHidden/>
    <w:rsid w:val="0089163F"/>
    <w:pPr>
      <w:spacing w:after="0" w:line="240" w:lineRule="auto"/>
    </w:pPr>
    <w:rPr>
      <w:rFonts w:ascii="Times New Roman" w:hAnsi="Times New Roman"/>
      <w:sz w:val="24"/>
    </w:rPr>
  </w:style>
  <w:style w:type="character" w:customStyle="1" w:styleId="Nagwek3Znak">
    <w:name w:val="Nagłówek 3 Znak"/>
    <w:basedOn w:val="Domylnaczcionkaakapitu"/>
    <w:link w:val="Nagwek3"/>
    <w:uiPriority w:val="9"/>
    <w:semiHidden/>
    <w:rsid w:val="00646A56"/>
    <w:rPr>
      <w:rFonts w:asciiTheme="majorHAnsi" w:eastAsiaTheme="majorEastAsia" w:hAnsiTheme="majorHAnsi" w:cstheme="majorBidi"/>
      <w:b/>
      <w:bCs/>
      <w:color w:val="4F81BD" w:themeColor="accent1"/>
      <w:sz w:val="24"/>
    </w:rPr>
  </w:style>
  <w:style w:type="paragraph" w:styleId="Bibliografia">
    <w:name w:val="Bibliography"/>
    <w:basedOn w:val="Normalny"/>
    <w:next w:val="Normalny"/>
    <w:uiPriority w:val="37"/>
    <w:unhideWhenUsed/>
    <w:rsid w:val="001E484A"/>
    <w:pPr>
      <w:tabs>
        <w:tab w:val="left" w:pos="384"/>
      </w:tabs>
      <w:spacing w:after="0" w:line="240" w:lineRule="auto"/>
      <w:ind w:left="384" w:hanging="384"/>
    </w:pPr>
  </w:style>
  <w:style w:type="character" w:customStyle="1" w:styleId="shorttext">
    <w:name w:val="short_text"/>
    <w:basedOn w:val="Domylnaczcionkaakapitu"/>
    <w:rsid w:val="005278B5"/>
  </w:style>
  <w:style w:type="character" w:customStyle="1" w:styleId="hps">
    <w:name w:val="hps"/>
    <w:basedOn w:val="Domylnaczcionkaakapitu"/>
    <w:rsid w:val="0052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47428">
      <w:bodyDiv w:val="1"/>
      <w:marLeft w:val="0"/>
      <w:marRight w:val="0"/>
      <w:marTop w:val="0"/>
      <w:marBottom w:val="0"/>
      <w:divBdr>
        <w:top w:val="none" w:sz="0" w:space="0" w:color="auto"/>
        <w:left w:val="none" w:sz="0" w:space="0" w:color="auto"/>
        <w:bottom w:val="none" w:sz="0" w:space="0" w:color="auto"/>
        <w:right w:val="none" w:sz="0" w:space="0" w:color="auto"/>
      </w:divBdr>
    </w:div>
    <w:div w:id="684788856">
      <w:bodyDiv w:val="1"/>
      <w:marLeft w:val="0"/>
      <w:marRight w:val="0"/>
      <w:marTop w:val="0"/>
      <w:marBottom w:val="0"/>
      <w:divBdr>
        <w:top w:val="none" w:sz="0" w:space="0" w:color="auto"/>
        <w:left w:val="none" w:sz="0" w:space="0" w:color="auto"/>
        <w:bottom w:val="none" w:sz="0" w:space="0" w:color="auto"/>
        <w:right w:val="none" w:sz="0" w:space="0" w:color="auto"/>
      </w:divBdr>
    </w:div>
    <w:div w:id="855922541">
      <w:bodyDiv w:val="1"/>
      <w:marLeft w:val="0"/>
      <w:marRight w:val="0"/>
      <w:marTop w:val="0"/>
      <w:marBottom w:val="0"/>
      <w:divBdr>
        <w:top w:val="none" w:sz="0" w:space="0" w:color="auto"/>
        <w:left w:val="none" w:sz="0" w:space="0" w:color="auto"/>
        <w:bottom w:val="none" w:sz="0" w:space="0" w:color="auto"/>
        <w:right w:val="none" w:sz="0" w:space="0" w:color="auto"/>
      </w:divBdr>
    </w:div>
    <w:div w:id="1292516716">
      <w:bodyDiv w:val="1"/>
      <w:marLeft w:val="0"/>
      <w:marRight w:val="0"/>
      <w:marTop w:val="0"/>
      <w:marBottom w:val="0"/>
      <w:divBdr>
        <w:top w:val="none" w:sz="0" w:space="0" w:color="auto"/>
        <w:left w:val="none" w:sz="0" w:space="0" w:color="auto"/>
        <w:bottom w:val="none" w:sz="0" w:space="0" w:color="auto"/>
        <w:right w:val="none" w:sz="0" w:space="0" w:color="auto"/>
      </w:divBdr>
    </w:div>
    <w:div w:id="1316375131">
      <w:bodyDiv w:val="1"/>
      <w:marLeft w:val="0"/>
      <w:marRight w:val="0"/>
      <w:marTop w:val="0"/>
      <w:marBottom w:val="0"/>
      <w:divBdr>
        <w:top w:val="none" w:sz="0" w:space="0" w:color="auto"/>
        <w:left w:val="none" w:sz="0" w:space="0" w:color="auto"/>
        <w:bottom w:val="none" w:sz="0" w:space="0" w:color="auto"/>
        <w:right w:val="none" w:sz="0" w:space="0" w:color="auto"/>
      </w:divBdr>
    </w:div>
    <w:div w:id="200304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5" Type="http://schemas.openxmlformats.org/officeDocument/2006/relationships/settings" Target="settings.xml"/><Relationship Id="rId10" Type="http://schemas.openxmlformats.org/officeDocument/2006/relationships/image" Target="media/image2.tif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2A093-CEF4-4BD5-996B-17269673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TotalTime>
  <Pages>17</Pages>
  <Words>4133</Words>
  <Characters>24800</Characters>
  <Application>Microsoft Office Word</Application>
  <DocSecurity>0</DocSecurity>
  <Lines>206</Lines>
  <Paragraphs>57</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28876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Kolan</dc:creator>
  <cp:lastModifiedBy>Kolan</cp:lastModifiedBy>
  <cp:revision>169</cp:revision>
  <dcterms:created xsi:type="dcterms:W3CDTF">2012-12-20T15:22:00Z</dcterms:created>
  <dcterms:modified xsi:type="dcterms:W3CDTF">2012-12-25T14:57:00Z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			&lt;session id="03XSn8cg"/&gt;			&lt;style id="http://www.zotero.org/styles/ieee" hasBibliography="1" bibliographyStyleHasBeenSet="1"/&gt;			&lt;prefs&gt;&lt;pref name="fieldType" value="Field"/&gt;&lt;pref name="noteType" value="0"</vt:lpwstr>
  </property>
  <property fmtid="{D5CDD505-2E9C-101B-9397-08002B2CF9AE}" pid="3" name="ZOTERO_PREF_2">
    <vt:lpwstr>/&gt;&lt;pref name="storeReferences" value="false"/&gt;&lt;/prefs&gt;		&lt;/data&gt;</vt:lpwstr>
  </property>
</Properties>
</file>